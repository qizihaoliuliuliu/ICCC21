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71B6E" w14:textId="3E6154FE" w:rsidR="00D7522C" w:rsidRPr="00C82E8B" w:rsidRDefault="00095159" w:rsidP="00C82E8B">
      <w:pPr>
        <w:pStyle w:val="papertitle"/>
        <w:spacing w:before="100" w:beforeAutospacing="1" w:after="100" w:afterAutospacing="1"/>
      </w:pPr>
      <w:r w:rsidRPr="00095159">
        <w:t>Opportunistic Admissibility and Resource Allocation For Slicing-based Radio Access Networks</w:t>
      </w:r>
    </w:p>
    <w:p w14:paraId="18B42DCB"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534D8EA0" w14:textId="28F66B63" w:rsidR="001A3B3D" w:rsidRPr="006347CF" w:rsidRDefault="006C52C7" w:rsidP="006347CF">
      <w:pPr>
        <w:pStyle w:val="Author"/>
        <w:spacing w:before="100" w:beforeAutospacing="1"/>
        <w:rPr>
          <w:sz w:val="18"/>
          <w:szCs w:val="18"/>
        </w:rPr>
        <w:sectPr w:rsidR="001A3B3D" w:rsidRPr="006347CF" w:rsidSect="00F847A6">
          <w:type w:val="continuous"/>
          <w:pgSz w:w="12240" w:h="15840" w:code="1"/>
          <w:pgMar w:top="1080" w:right="893" w:bottom="1440" w:left="893" w:header="720" w:footer="720" w:gutter="0"/>
          <w:cols w:num="4" w:space="216"/>
          <w:docGrid w:linePitch="360"/>
        </w:sectPr>
      </w:pPr>
      <w:r w:rsidRPr="006C52C7">
        <w:rPr>
          <w:sz w:val="18"/>
          <w:szCs w:val="18"/>
        </w:rPr>
        <w:t>Zihao Qi</w:t>
      </w:r>
      <w:r w:rsidR="001A3B3D" w:rsidRPr="00F847A6">
        <w:rPr>
          <w:sz w:val="18"/>
          <w:szCs w:val="18"/>
        </w:rPr>
        <w:t xml:space="preserve"> </w:t>
      </w:r>
      <w:r w:rsidR="001A3B3D" w:rsidRPr="00F847A6">
        <w:rPr>
          <w:sz w:val="18"/>
          <w:szCs w:val="18"/>
        </w:rPr>
        <w:br/>
      </w:r>
      <w:r w:rsidRPr="006D6084">
        <w:rPr>
          <w:i/>
          <w:sz w:val="18"/>
          <w:szCs w:val="18"/>
        </w:rPr>
        <w:t>State Key Laboratory of Networking and Switching Technology</w:t>
      </w:r>
      <w:r w:rsidR="00D72D06" w:rsidRPr="006D6084">
        <w:rPr>
          <w:i/>
          <w:sz w:val="18"/>
          <w:szCs w:val="18"/>
        </w:rPr>
        <w:br/>
      </w:r>
      <w:r w:rsidR="002E1CB9" w:rsidRPr="006D6084">
        <w:rPr>
          <w:i/>
          <w:sz w:val="18"/>
          <w:szCs w:val="18"/>
        </w:rPr>
        <w:t>Beijing University of Posts and Telecommunications</w:t>
      </w:r>
      <w:r w:rsidR="001A3B3D" w:rsidRPr="00F847A6">
        <w:rPr>
          <w:i/>
          <w:sz w:val="18"/>
          <w:szCs w:val="18"/>
        </w:rPr>
        <w:br/>
      </w:r>
      <w:r w:rsidR="002E1CB9" w:rsidRPr="002E1CB9">
        <w:rPr>
          <w:sz w:val="18"/>
          <w:szCs w:val="18"/>
        </w:rPr>
        <w:t>Beijing, China</w:t>
      </w:r>
      <w:r w:rsidR="001A3B3D" w:rsidRPr="00F847A6">
        <w:rPr>
          <w:sz w:val="18"/>
          <w:szCs w:val="18"/>
        </w:rPr>
        <w:br/>
      </w:r>
      <w:r w:rsidR="002E1CB9" w:rsidRPr="002E1CB9">
        <w:rPr>
          <w:sz w:val="18"/>
          <w:szCs w:val="18"/>
        </w:rPr>
        <w:t>qizihao2021@163.com</w:t>
      </w:r>
      <w:r w:rsidR="006347CF">
        <w:rPr>
          <w:sz w:val="18"/>
          <w:szCs w:val="18"/>
        </w:rPr>
        <w:br/>
      </w:r>
      <w:r w:rsidR="00F42AFF" w:rsidRPr="00F42AFF">
        <w:rPr>
          <w:sz w:val="18"/>
          <w:szCs w:val="18"/>
        </w:rPr>
        <w:t>Bin Cao</w:t>
      </w:r>
      <w:del w:id="0" w:author="qzh" w:date="2021-09-14T08:52:00Z">
        <w:r w:rsidR="00F42AFF" w:rsidRPr="00F42AFF" w:rsidDel="00FF5961">
          <w:rPr>
            <w:sz w:val="18"/>
            <w:szCs w:val="18"/>
          </w:rPr>
          <w:delText>*</w:delText>
        </w:r>
      </w:del>
      <w:r w:rsidR="001A3B3D" w:rsidRPr="00F847A6">
        <w:rPr>
          <w:sz w:val="18"/>
          <w:szCs w:val="18"/>
        </w:rPr>
        <w:br/>
      </w:r>
      <w:r w:rsidR="00F42AFF" w:rsidRPr="006D6084">
        <w:rPr>
          <w:i/>
          <w:sz w:val="18"/>
          <w:szCs w:val="18"/>
        </w:rPr>
        <w:t>State Key Laboratory of Networking and Switching Technology</w:t>
      </w:r>
      <w:r w:rsidR="001A3B3D" w:rsidRPr="006D6084">
        <w:rPr>
          <w:i/>
          <w:sz w:val="18"/>
          <w:szCs w:val="18"/>
        </w:rPr>
        <w:br/>
      </w:r>
      <w:r w:rsidR="00F42AFF" w:rsidRPr="006D6084">
        <w:rPr>
          <w:i/>
          <w:sz w:val="18"/>
          <w:szCs w:val="18"/>
        </w:rPr>
        <w:t>Beijing University of Posts and Telecommunications</w:t>
      </w:r>
      <w:r w:rsidR="001A3B3D" w:rsidRPr="00F847A6">
        <w:rPr>
          <w:i/>
          <w:sz w:val="18"/>
          <w:szCs w:val="18"/>
        </w:rPr>
        <w:br/>
      </w:r>
      <w:r w:rsidR="00F42AFF" w:rsidRPr="00F42AFF">
        <w:rPr>
          <w:sz w:val="18"/>
          <w:szCs w:val="18"/>
        </w:rPr>
        <w:t>Beijing, China</w:t>
      </w:r>
      <w:r w:rsidR="001A3B3D" w:rsidRPr="00F847A6">
        <w:rPr>
          <w:sz w:val="18"/>
          <w:szCs w:val="18"/>
        </w:rPr>
        <w:br/>
      </w:r>
      <w:r w:rsidR="00F42AFF" w:rsidRPr="00F42AFF">
        <w:rPr>
          <w:sz w:val="18"/>
          <w:szCs w:val="18"/>
        </w:rPr>
        <w:t>caobin65@163.com</w:t>
      </w:r>
      <w:r w:rsidR="006347CF">
        <w:rPr>
          <w:sz w:val="18"/>
          <w:szCs w:val="18"/>
        </w:rPr>
        <w:br/>
      </w:r>
      <w:r w:rsidR="00F42AFF" w:rsidRPr="00F42AFF">
        <w:rPr>
          <w:sz w:val="18"/>
          <w:szCs w:val="18"/>
        </w:rPr>
        <w:t>Long Zhang</w:t>
      </w:r>
      <w:ins w:id="1" w:author="qzh" w:date="2021-09-14T08:53:00Z">
        <w:r w:rsidR="00FF5961">
          <w:rPr>
            <w:sz w:val="18"/>
            <w:szCs w:val="18"/>
          </w:rPr>
          <w:t>*</w:t>
        </w:r>
      </w:ins>
      <w:bookmarkStart w:id="2" w:name="_GoBack"/>
      <w:bookmarkEnd w:id="2"/>
      <w:r w:rsidR="001A3B3D" w:rsidRPr="00F847A6">
        <w:rPr>
          <w:sz w:val="18"/>
          <w:szCs w:val="18"/>
        </w:rPr>
        <w:br/>
      </w:r>
      <w:commentRangeStart w:id="3"/>
      <w:r w:rsidR="00F42AFF" w:rsidRPr="006D6084">
        <w:rPr>
          <w:i/>
          <w:sz w:val="18"/>
          <w:szCs w:val="18"/>
        </w:rPr>
        <w:t>Chongqing Key Lab of Mobile Communications Technology</w:t>
      </w:r>
      <w:r w:rsidR="001A3B3D" w:rsidRPr="006D6084">
        <w:rPr>
          <w:i/>
          <w:sz w:val="18"/>
          <w:szCs w:val="18"/>
        </w:rPr>
        <w:br/>
      </w:r>
      <w:r w:rsidR="000144E6" w:rsidRPr="006D6084">
        <w:rPr>
          <w:i/>
          <w:sz w:val="18"/>
          <w:szCs w:val="18"/>
        </w:rPr>
        <w:t>Chongqing University of Post and Telecommunications</w:t>
      </w:r>
      <w:r w:rsidR="001A3B3D" w:rsidRPr="00F847A6">
        <w:rPr>
          <w:i/>
          <w:sz w:val="18"/>
          <w:szCs w:val="18"/>
        </w:rPr>
        <w:br/>
      </w:r>
      <w:r w:rsidR="000144E6" w:rsidRPr="000144E6">
        <w:rPr>
          <w:sz w:val="18"/>
          <w:szCs w:val="18"/>
        </w:rPr>
        <w:t>Chongqing</w:t>
      </w:r>
      <w:r w:rsidR="000144E6">
        <w:rPr>
          <w:sz w:val="18"/>
          <w:szCs w:val="18"/>
        </w:rPr>
        <w:t>, China</w:t>
      </w:r>
      <w:r w:rsidR="001A3B3D" w:rsidRPr="00F847A6">
        <w:rPr>
          <w:sz w:val="18"/>
          <w:szCs w:val="18"/>
        </w:rPr>
        <w:br/>
      </w:r>
      <w:commentRangeEnd w:id="3"/>
      <w:r w:rsidR="00A227A1">
        <w:rPr>
          <w:rStyle w:val="ae"/>
          <w:noProof w:val="0"/>
        </w:rPr>
        <w:commentReference w:id="3"/>
      </w:r>
      <w:r w:rsidR="000144E6" w:rsidRPr="000144E6">
        <w:rPr>
          <w:sz w:val="18"/>
          <w:szCs w:val="18"/>
        </w:rPr>
        <w:t>zhanglong3211@yeah.net</w:t>
      </w:r>
      <w:r w:rsidR="006347CF">
        <w:rPr>
          <w:sz w:val="18"/>
          <w:szCs w:val="18"/>
        </w:rPr>
        <w:br/>
      </w:r>
      <w:r w:rsidR="006347CF">
        <w:rPr>
          <w:sz w:val="18"/>
          <w:szCs w:val="18"/>
        </w:rPr>
        <w:br/>
      </w:r>
      <w:r w:rsidR="00442B1B" w:rsidRPr="00442B1B">
        <w:rPr>
          <w:sz w:val="18"/>
          <w:szCs w:val="18"/>
        </w:rPr>
        <w:t>Wei Hong</w:t>
      </w:r>
      <w:r w:rsidR="001A3B3D" w:rsidRPr="00F847A6">
        <w:rPr>
          <w:sz w:val="18"/>
          <w:szCs w:val="18"/>
        </w:rPr>
        <w:br/>
      </w:r>
      <w:r w:rsidR="00442B1B" w:rsidRPr="006D6084">
        <w:rPr>
          <w:i/>
          <w:sz w:val="18"/>
          <w:szCs w:val="18"/>
        </w:rPr>
        <w:t>Beijing Xiaomi Mobile Software</w:t>
      </w:r>
      <w:r w:rsidR="001A3B3D" w:rsidRPr="00F847A6">
        <w:rPr>
          <w:i/>
          <w:sz w:val="18"/>
          <w:szCs w:val="18"/>
        </w:rPr>
        <w:br/>
      </w:r>
      <w:r w:rsidR="00FD4F0D" w:rsidRPr="00F42AFF">
        <w:rPr>
          <w:sz w:val="18"/>
          <w:szCs w:val="18"/>
        </w:rPr>
        <w:t>Beijing, China</w:t>
      </w:r>
      <w:r w:rsidR="001A3B3D" w:rsidRPr="00F847A6">
        <w:rPr>
          <w:sz w:val="18"/>
          <w:szCs w:val="18"/>
        </w:rPr>
        <w:br/>
      </w:r>
      <w:r w:rsidR="00EC37E6" w:rsidRPr="00EC37E6">
        <w:rPr>
          <w:sz w:val="18"/>
          <w:szCs w:val="18"/>
        </w:rPr>
        <w:t>hongwei@xiaomi.com</w:t>
      </w:r>
      <w:r w:rsidR="006D6084">
        <w:rPr>
          <w:sz w:val="18"/>
          <w:szCs w:val="18"/>
        </w:rPr>
        <w:br/>
      </w:r>
      <w:r w:rsidR="006D6084">
        <w:rPr>
          <w:sz w:val="18"/>
          <w:szCs w:val="18"/>
        </w:rPr>
        <w:br/>
      </w:r>
    </w:p>
    <w:p w14:paraId="0B2EB3F1" w14:textId="77777777" w:rsidR="009303D9" w:rsidRPr="005B520E" w:rsidRDefault="009303D9" w:rsidP="00E56592">
      <w:pPr>
        <w:jc w:val="both"/>
        <w:sectPr w:rsidR="009303D9" w:rsidRPr="005B520E">
          <w:type w:val="continuous"/>
          <w:pgSz w:w="12240" w:h="15840" w:code="1"/>
          <w:pgMar w:top="1080" w:right="893" w:bottom="1440" w:left="893" w:header="720" w:footer="720" w:gutter="0"/>
          <w:cols w:space="720"/>
          <w:docGrid w:linePitch="360"/>
        </w:sectPr>
      </w:pPr>
    </w:p>
    <w:p w14:paraId="71817F2B" w14:textId="77777777" w:rsidR="006D6084" w:rsidRDefault="006D6084" w:rsidP="00E56592">
      <w:pPr>
        <w:pStyle w:val="Author"/>
        <w:spacing w:before="100" w:beforeAutospacing="1"/>
        <w:jc w:val="both"/>
        <w:rPr>
          <w:sz w:val="18"/>
          <w:szCs w:val="18"/>
        </w:rPr>
      </w:pPr>
    </w:p>
    <w:p w14:paraId="62EB83FE" w14:textId="000EF95C" w:rsidR="00CA4392" w:rsidRDefault="006D6084" w:rsidP="00831212">
      <w:pPr>
        <w:pStyle w:val="Author"/>
        <w:spacing w:before="100" w:beforeAutospacing="1"/>
        <w:contextualSpacing/>
        <w:rPr>
          <w:sz w:val="18"/>
          <w:szCs w:val="18"/>
        </w:rPr>
      </w:pPr>
      <w:r w:rsidRPr="006D6084">
        <w:rPr>
          <w:sz w:val="18"/>
          <w:szCs w:val="18"/>
        </w:rPr>
        <w:t>Zhongyuan Zhao</w:t>
      </w:r>
      <w:r w:rsidR="00CA4392" w:rsidRPr="00F847A6">
        <w:rPr>
          <w:sz w:val="18"/>
          <w:szCs w:val="18"/>
        </w:rPr>
        <w:br/>
      </w:r>
      <w:r w:rsidRPr="006D6084">
        <w:rPr>
          <w:i/>
          <w:sz w:val="18"/>
          <w:szCs w:val="18"/>
        </w:rPr>
        <w:t>State Key Laboratory of Networking and Switching Technology</w:t>
      </w:r>
      <w:r>
        <w:rPr>
          <w:sz w:val="18"/>
          <w:szCs w:val="18"/>
        </w:rPr>
        <w:br/>
      </w:r>
      <w:r w:rsidRPr="006D6084">
        <w:rPr>
          <w:i/>
          <w:sz w:val="18"/>
          <w:szCs w:val="18"/>
        </w:rPr>
        <w:t>Beijing University of Posts and Telecommunications</w:t>
      </w:r>
      <w:r w:rsidR="00CA4392" w:rsidRPr="00F847A6">
        <w:rPr>
          <w:i/>
          <w:sz w:val="18"/>
          <w:szCs w:val="18"/>
        </w:rPr>
        <w:br/>
      </w:r>
      <w:r w:rsidR="006A060C" w:rsidRPr="00F358AE">
        <w:rPr>
          <w:sz w:val="18"/>
          <w:szCs w:val="18"/>
        </w:rPr>
        <w:t>Beijing, China</w:t>
      </w:r>
      <w:r w:rsidR="00CA4392" w:rsidRPr="00F847A6">
        <w:rPr>
          <w:sz w:val="18"/>
          <w:szCs w:val="18"/>
        </w:rPr>
        <w:br/>
      </w:r>
      <w:r w:rsidRPr="006D6084">
        <w:rPr>
          <w:sz w:val="18"/>
          <w:szCs w:val="18"/>
        </w:rPr>
        <w:t>zyzhao@bupt.edu.cn</w:t>
      </w:r>
    </w:p>
    <w:p w14:paraId="7E2AFA0C" w14:textId="45360D35" w:rsidR="00C72D1F" w:rsidRDefault="00B058FB" w:rsidP="00EC37E6">
      <w:pPr>
        <w:pStyle w:val="Author"/>
        <w:spacing w:before="100" w:beforeAutospacing="1"/>
        <w:contextualSpacing/>
        <w:jc w:val="both"/>
        <w:rPr>
          <w:sz w:val="18"/>
          <w:szCs w:val="18"/>
        </w:rPr>
      </w:pPr>
      <w:r>
        <w:rPr>
          <w:sz w:val="18"/>
          <w:szCs w:val="18"/>
        </w:rPr>
        <w:br/>
      </w:r>
    </w:p>
    <w:p w14:paraId="0273E49F" w14:textId="002446F3" w:rsidR="00735828" w:rsidRDefault="006D6084" w:rsidP="00EC37E6">
      <w:pPr>
        <w:pStyle w:val="Author"/>
        <w:spacing w:before="100" w:beforeAutospacing="1"/>
        <w:contextualSpacing/>
        <w:rPr>
          <w:sz w:val="18"/>
          <w:szCs w:val="18"/>
        </w:rPr>
      </w:pPr>
      <w:r w:rsidRPr="006D6084">
        <w:rPr>
          <w:sz w:val="18"/>
          <w:szCs w:val="18"/>
        </w:rPr>
        <w:t>Jie Tong</w:t>
      </w:r>
      <w:r w:rsidR="00CA4392" w:rsidRPr="00F847A6">
        <w:rPr>
          <w:sz w:val="18"/>
          <w:szCs w:val="18"/>
        </w:rPr>
        <w:br/>
      </w:r>
      <w:r w:rsidRPr="006D6084">
        <w:rPr>
          <w:i/>
          <w:sz w:val="18"/>
          <w:szCs w:val="18"/>
        </w:rPr>
        <w:t>State Grid Corporation Joint Laboratory of Electric Power Intelligent Sensing Technology and Application</w:t>
      </w:r>
      <w:r w:rsidR="00CA4392" w:rsidRPr="00F847A6">
        <w:rPr>
          <w:i/>
          <w:sz w:val="18"/>
          <w:szCs w:val="18"/>
        </w:rPr>
        <w:br/>
      </w:r>
      <w:r w:rsidR="00735828" w:rsidRPr="00F358AE">
        <w:rPr>
          <w:sz w:val="18"/>
          <w:szCs w:val="18"/>
        </w:rPr>
        <w:t>Beijing, China</w:t>
      </w:r>
      <w:r w:rsidR="00CA4392" w:rsidRPr="00F847A6">
        <w:rPr>
          <w:sz w:val="18"/>
          <w:szCs w:val="18"/>
        </w:rPr>
        <w:br/>
      </w:r>
      <w:r w:rsidR="00EC37E6" w:rsidRPr="00EC37E6">
        <w:rPr>
          <w:sz w:val="18"/>
          <w:szCs w:val="18"/>
        </w:rPr>
        <w:t>tongjie1@epri.sgcc.com.cn</w:t>
      </w:r>
      <w:r w:rsidR="00BE2E88">
        <w:rPr>
          <w:sz w:val="18"/>
          <w:szCs w:val="18"/>
        </w:rPr>
        <w:br/>
      </w:r>
      <w:r>
        <w:rPr>
          <w:sz w:val="18"/>
          <w:szCs w:val="18"/>
        </w:rPr>
        <w:br/>
      </w:r>
    </w:p>
    <w:p w14:paraId="38A87F9F" w14:textId="3F24D108" w:rsidR="00CA4392" w:rsidRDefault="006D6084" w:rsidP="00EC37E6">
      <w:pPr>
        <w:pStyle w:val="Author"/>
        <w:spacing w:before="100" w:beforeAutospacing="1"/>
        <w:contextualSpacing/>
        <w:rPr>
          <w:sz w:val="18"/>
          <w:szCs w:val="18"/>
        </w:rPr>
      </w:pPr>
      <w:r>
        <w:rPr>
          <w:sz w:val="18"/>
          <w:szCs w:val="18"/>
        </w:rPr>
        <w:br/>
      </w:r>
      <w:r w:rsidR="00B058FB">
        <w:rPr>
          <w:sz w:val="18"/>
          <w:szCs w:val="18"/>
        </w:rPr>
        <w:br/>
      </w:r>
      <w:r w:rsidR="00EC37E6" w:rsidRPr="00EC37E6">
        <w:rPr>
          <w:sz w:val="18"/>
          <w:szCs w:val="18"/>
        </w:rPr>
        <w:t>Xiang Bai</w:t>
      </w:r>
      <w:r w:rsidR="00B058FB" w:rsidRPr="00F847A6">
        <w:rPr>
          <w:sz w:val="18"/>
          <w:szCs w:val="18"/>
        </w:rPr>
        <w:br/>
      </w:r>
      <w:r w:rsidR="00EC37E6" w:rsidRPr="00EC37E6">
        <w:rPr>
          <w:i/>
          <w:sz w:val="18"/>
          <w:szCs w:val="18"/>
        </w:rPr>
        <w:t>China Electronic Technology Cyber Security Co., Ltd.</w:t>
      </w:r>
      <w:r w:rsidR="00B058FB" w:rsidRPr="00F847A6">
        <w:rPr>
          <w:sz w:val="18"/>
          <w:szCs w:val="18"/>
        </w:rPr>
        <w:br/>
      </w:r>
      <w:r w:rsidR="00EC37E6" w:rsidRPr="00EC37E6">
        <w:rPr>
          <w:sz w:val="18"/>
          <w:szCs w:val="18"/>
        </w:rPr>
        <w:t>Beijing, China</w:t>
      </w:r>
      <w:r w:rsidR="00B058FB" w:rsidRPr="00F847A6">
        <w:rPr>
          <w:sz w:val="18"/>
          <w:szCs w:val="18"/>
        </w:rPr>
        <w:br/>
      </w:r>
      <w:r w:rsidR="00EC37E6" w:rsidRPr="00EC37E6">
        <w:rPr>
          <w:sz w:val="18"/>
          <w:szCs w:val="18"/>
        </w:rPr>
        <w:t>13688042043@163.com</w:t>
      </w:r>
      <w:r w:rsidR="00B058FB">
        <w:rPr>
          <w:sz w:val="18"/>
          <w:szCs w:val="18"/>
        </w:rPr>
        <w:br/>
      </w:r>
    </w:p>
    <w:p w14:paraId="3334D5FF" w14:textId="77777777" w:rsidR="00CA4392" w:rsidRDefault="00CA4392" w:rsidP="00CA4392">
      <w:pPr>
        <w:pStyle w:val="Author"/>
        <w:spacing w:before="100" w:beforeAutospacing="1"/>
        <w:contextualSpacing/>
        <w:rPr>
          <w:sz w:val="18"/>
          <w:szCs w:val="18"/>
        </w:rPr>
      </w:pPr>
    </w:p>
    <w:p w14:paraId="0D026C4F" w14:textId="77777777" w:rsidR="00CA4392" w:rsidRPr="00F847A6" w:rsidRDefault="00CA4392" w:rsidP="00CA4392">
      <w:pPr>
        <w:pStyle w:val="Author"/>
        <w:spacing w:before="100" w:beforeAutospacing="1"/>
        <w:rPr>
          <w:sz w:val="16"/>
          <w:szCs w:val="16"/>
        </w:rPr>
        <w:sectPr w:rsidR="00CA4392" w:rsidRPr="00F847A6" w:rsidSect="00B22EAE">
          <w:type w:val="continuous"/>
          <w:pgSz w:w="12240" w:h="15840" w:code="1"/>
          <w:pgMar w:top="1080" w:right="893" w:bottom="1440" w:left="893" w:header="720" w:footer="720" w:gutter="0"/>
          <w:cols w:num="3" w:space="216"/>
          <w:docGrid w:linePitch="360"/>
        </w:sectPr>
      </w:pPr>
    </w:p>
    <w:p w14:paraId="3101CFEB" w14:textId="77777777" w:rsidR="006347CF" w:rsidRDefault="006347CF" w:rsidP="00CA4392">
      <w:pPr>
        <w:pStyle w:val="Author"/>
        <w:spacing w:before="100" w:beforeAutospacing="1"/>
        <w:jc w:val="both"/>
        <w:rPr>
          <w:sz w:val="16"/>
          <w:szCs w:val="16"/>
        </w:rPr>
      </w:pPr>
    </w:p>
    <w:p w14:paraId="2D922D35" w14:textId="77777777" w:rsidR="006347CF" w:rsidRPr="00F847A6" w:rsidRDefault="006347CF" w:rsidP="00CA4392">
      <w:pPr>
        <w:pStyle w:val="Author"/>
        <w:spacing w:before="100" w:beforeAutospacing="1"/>
        <w:jc w:val="both"/>
        <w:rPr>
          <w:sz w:val="16"/>
          <w:szCs w:val="16"/>
        </w:rPr>
        <w:sectPr w:rsidR="006347CF" w:rsidRPr="00F847A6" w:rsidSect="00B22EAE">
          <w:type w:val="continuous"/>
          <w:pgSz w:w="12240" w:h="15840" w:code="1"/>
          <w:pgMar w:top="1080" w:right="893" w:bottom="1440" w:left="893" w:header="720" w:footer="720" w:gutter="0"/>
          <w:cols w:num="3" w:space="216"/>
          <w:docGrid w:linePitch="360"/>
        </w:sectPr>
      </w:pPr>
    </w:p>
    <w:p w14:paraId="5BDD24FE" w14:textId="6D9DABE2" w:rsidR="004D72B5" w:rsidRPr="00E42F9B" w:rsidRDefault="00872537" w:rsidP="00872537">
      <w:pPr>
        <w:pStyle w:val="Abstract"/>
        <w:ind w:firstLine="289"/>
      </w:pPr>
      <w:r w:rsidRPr="00872537">
        <w:t>Network slicing (NS) is envisioned as a promising technology to meet the extremely diversified service requirements of users for future mobile networks</w:t>
      </w:r>
      <w:r>
        <w:rPr>
          <w:rFonts w:hint="eastAsia"/>
          <w:lang w:eastAsia="zh-CN"/>
        </w:rPr>
        <w:t>.</w:t>
      </w:r>
      <w:r w:rsidR="00E42F9B">
        <w:t xml:space="preserve"> In radio access networks (RAN) slicing, the service providers (SPs) can rent network slicing instances from the infrastructure provider (</w:t>
      </w:r>
      <w:proofErr w:type="spellStart"/>
      <w:r w:rsidR="00E42F9B">
        <w:t>InP</w:t>
      </w:r>
      <w:proofErr w:type="spellEnd"/>
      <w:r w:rsidR="00E42F9B">
        <w:t xml:space="preserve">) to meet the requirements of </w:t>
      </w:r>
      <w:r w:rsidR="009837B8">
        <w:t>network</w:t>
      </w:r>
      <w:r w:rsidR="00E42F9B">
        <w:t xml:space="preserve"> services. However, both SPs and </w:t>
      </w:r>
      <w:proofErr w:type="spellStart"/>
      <w:r w:rsidR="00E42F9B">
        <w:t>InP</w:t>
      </w:r>
      <w:proofErr w:type="spellEnd"/>
      <w:r w:rsidR="00E42F9B">
        <w:t xml:space="preserve"> face the challenges of maintaining the quality of user experience and high profit in a dynamic environment, arising from random arrivals and departures of slice requests, uncertain resource availability, and multi-dimensional resource allocation. Therefore, admissibility and resource allocation become more complicated than that in traditional mobile networks. This paper proposes an opportunistic admissibility and resource allocation (OAR) policy to deal with the above challenges. To cope with the randomness of slice requests and resource availability, we first formulate this issue as a Markov Decision Process (MDP) problem to obtain the optimal admissibility strategy while maximizing the overall reward. Furthermore, we adopt a</w:t>
      </w:r>
      <w:r w:rsidR="007051B0">
        <w:t xml:space="preserve"> </w:t>
      </w:r>
      <w:r w:rsidR="00E42F9B">
        <w:t xml:space="preserve">buyer-seller game-theoretic approach to optimize resource allocation, motivating SPs and </w:t>
      </w:r>
      <w:proofErr w:type="spellStart"/>
      <w:r w:rsidR="00E42F9B">
        <w:t>InP</w:t>
      </w:r>
      <w:proofErr w:type="spellEnd"/>
      <w:r w:rsidR="00E42F9B">
        <w:t xml:space="preserve"> to maximize their rewards. Numerical results show that the proposed OAR policy makes reasonable decisions effectively and steadily and outperforms the baseline scheme for system reward.</w:t>
      </w:r>
      <w:r w:rsidR="00095159" w:rsidRPr="00095159">
        <w:t xml:space="preserve"> </w:t>
      </w:r>
    </w:p>
    <w:p w14:paraId="33F346E2" w14:textId="6573BDFF" w:rsidR="007051B0" w:rsidRDefault="007051B0" w:rsidP="007051B0">
      <w:pPr>
        <w:pStyle w:val="sponsors"/>
        <w:framePr w:wrap="auto" w:vAnchor="page" w:hAnchor="page" w:x="894" w:y="12601"/>
        <w:ind w:firstLine="289"/>
      </w:pPr>
      <w:r>
        <w:t>This work was supported in part by the National Key R\&amp;D Program of China(2020YFB0905902), in part by the Beijing Natural Science Foundation (Grant L182039), in part by the National Natural Science Foundation of China (Grant 61971061),</w:t>
      </w:r>
      <w:r>
        <w:rPr>
          <w:rFonts w:hint="eastAsia"/>
          <w:lang w:eastAsia="zh-CN"/>
        </w:rPr>
        <w:t xml:space="preserve"> </w:t>
      </w:r>
      <w:r>
        <w:t>in part by the Sichuan International Science and Technology Innovation Cooperation/Hong Kong, Macao and Taiwan Science and Technology Innovation Cooperation Project(2019YFH0163),</w:t>
      </w:r>
      <w:r>
        <w:rPr>
          <w:rFonts w:hint="eastAsia"/>
          <w:lang w:eastAsia="zh-CN"/>
        </w:rPr>
        <w:t xml:space="preserve"> </w:t>
      </w:r>
      <w:r>
        <w:t>in part by the Key Research and Development Project of Sichuan Provincial Department of Science and Technology(2018JZ0071)</w:t>
      </w:r>
      <w:r w:rsidRPr="007C0308">
        <w:rPr>
          <w:iCs/>
        </w:rPr>
        <w:t>.</w:t>
      </w:r>
    </w:p>
    <w:p w14:paraId="4DE0FCD7" w14:textId="7DD92361" w:rsidR="009303D9" w:rsidRPr="004D72B5" w:rsidRDefault="004D72B5" w:rsidP="00972203">
      <w:pPr>
        <w:pStyle w:val="Keywords"/>
      </w:pPr>
      <w:r w:rsidRPr="004D72B5">
        <w:t>Keywords—</w:t>
      </w:r>
      <w:r w:rsidR="003F0194">
        <w:t xml:space="preserve">resource allocation, </w:t>
      </w:r>
      <w:r w:rsidR="00B3166A">
        <w:t>Markov Decision Process</w:t>
      </w:r>
      <w:r w:rsidR="00B3166A">
        <w:rPr>
          <w:rFonts w:hint="eastAsia"/>
          <w:lang w:eastAsia="zh-CN"/>
        </w:rPr>
        <w:t>，</w:t>
      </w:r>
      <w:r w:rsidR="00B3166A">
        <w:t xml:space="preserve"> </w:t>
      </w:r>
      <w:r w:rsidR="003F0194">
        <w:t>game</w:t>
      </w:r>
    </w:p>
    <w:p w14:paraId="4B509268" w14:textId="531B1292" w:rsidR="009303D9" w:rsidRDefault="009303D9" w:rsidP="006B6B66">
      <w:pPr>
        <w:pStyle w:val="1"/>
      </w:pPr>
      <w:r w:rsidRPr="00D632BE">
        <w:t>Introduction</w:t>
      </w:r>
    </w:p>
    <w:p w14:paraId="4F89BA3D" w14:textId="642AC75F" w:rsidR="00DC2204" w:rsidDel="00A227A1" w:rsidRDefault="00DC2204" w:rsidP="000C442D">
      <w:pPr>
        <w:pStyle w:val="a3"/>
        <w:rPr>
          <w:del w:id="4" w:author="LZ" w:date="2021-09-10T09:09:00Z"/>
        </w:rPr>
      </w:pPr>
      <w:del w:id="5" w:author="LZ" w:date="2021-09-10T09:09:00Z">
        <w:r w:rsidDel="00A227A1">
          <w:delText>T</w:delText>
        </w:r>
        <w:r w:rsidDel="00A227A1">
          <w:rPr>
            <w:rFonts w:hint="eastAsia"/>
            <w:lang w:eastAsia="zh-CN"/>
          </w:rPr>
          <w:delText>he</w:delText>
        </w:r>
        <w:r w:rsidDel="00A227A1">
          <w:delText xml:space="preserve"> </w:delText>
        </w:r>
        <w:r w:rsidRPr="00DC2204" w:rsidDel="00A227A1">
          <w:delText>vision of the next-generation mobile network is envisioned to provide more flexible network connectivity, and management for ever-increasing demands of traffic and diverse applications, such as</w:delText>
        </w:r>
        <w:r w:rsidR="00AB5BB7" w:rsidDel="00A227A1">
          <w:delText xml:space="preserve"> </w:delText>
        </w:r>
        <w:r w:rsidR="00AB5BB7" w:rsidRPr="00AB5BB7" w:rsidDel="00A227A1">
          <w:delText>automatic  driving</w:delText>
        </w:r>
        <w:r w:rsidRPr="00DC2204" w:rsidDel="00A227A1">
          <w:delText xml:space="preserve">, virtual reality, </w:delText>
        </w:r>
        <w:r w:rsidR="00AB5BB7" w:rsidDel="00A227A1">
          <w:delText>etc.</w:delText>
        </w:r>
      </w:del>
    </w:p>
    <w:p w14:paraId="4AC216F9" w14:textId="1199B5F0" w:rsidR="007051B0" w:rsidRPr="00C82E8B" w:rsidRDefault="007051B0" w:rsidP="000C442D">
      <w:pPr>
        <w:pStyle w:val="a3"/>
        <w:rPr>
          <w:lang w:val="en-US"/>
        </w:rPr>
      </w:pPr>
      <w:r w:rsidRPr="007051B0">
        <w:t>Driven by the development of software-defined networking (SDN) and network function virtualization (NFV) technologies, network slicing is introduced in 5G to fulfill the ubiquitous delivery of delay-sensitive and</w:t>
      </w:r>
      <w:r w:rsidR="000C442D">
        <w:t xml:space="preserve"> </w:t>
      </w:r>
      <w:r w:rsidRPr="007051B0">
        <w:t xml:space="preserve">computation-intensive </w:t>
      </w:r>
      <w:r w:rsidR="003618EA">
        <w:t>network</w:t>
      </w:r>
      <w:r w:rsidRPr="007051B0">
        <w:t xml:space="preserve"> services. By decoupling network functions from proprietary hardware, the physical network is logically split into multiple isolated virtual networks, i.e., network slices. According to the different quality of service (QoS) and service level agreements (SLAs), network slicing can be dynamically customized by allocating resources and functions for specific </w:t>
      </w:r>
      <w:r w:rsidR="003618EA">
        <w:t>network</w:t>
      </w:r>
      <w:r w:rsidRPr="007051B0">
        <w:t xml:space="preserve"> services.</w:t>
      </w:r>
      <w:r w:rsidR="00C82E8B" w:rsidRPr="00C82E8B">
        <w:t xml:space="preserve"> </w:t>
      </w:r>
    </w:p>
    <w:p w14:paraId="4791CF7D" w14:textId="7DC92E25" w:rsidR="000C442D" w:rsidRDefault="000C442D" w:rsidP="000C442D">
      <w:pPr>
        <w:pStyle w:val="a3"/>
      </w:pPr>
      <w:r w:rsidRPr="000C442D">
        <w:t>Although various related work</w:t>
      </w:r>
      <w:r w:rsidR="00120D33">
        <w:fldChar w:fldCharType="begin"/>
      </w:r>
      <w:r w:rsidR="00120D33">
        <w:instrText xml:space="preserve"> REF _Ref81850099 \r \h </w:instrText>
      </w:r>
      <w:r w:rsidR="00120D33">
        <w:fldChar w:fldCharType="separate"/>
      </w:r>
      <w:r w:rsidR="008149F6">
        <w:t>[1]</w:t>
      </w:r>
      <w:r w:rsidR="00120D33">
        <w:fldChar w:fldCharType="end"/>
      </w:r>
      <w:r w:rsidRPr="000C442D">
        <w:t xml:space="preserve"> has carefully investigated whether to accept slice requests or not and how to allocate resources, there remain other essential issues </w:t>
      </w:r>
      <w:r w:rsidR="001E0D34">
        <w:t>“</w:t>
      </w:r>
      <w:r w:rsidRPr="000C442D">
        <w:t>whether</w:t>
      </w:r>
      <w:r w:rsidR="001E0D34">
        <w:t>”</w:t>
      </w:r>
      <w:r w:rsidRPr="000C442D">
        <w:t xml:space="preserve">, </w:t>
      </w:r>
      <w:r w:rsidR="00B75DBB">
        <w:t>“</w:t>
      </w:r>
      <w:r w:rsidRPr="000C442D">
        <w:t>when</w:t>
      </w:r>
      <w:r w:rsidR="00B75DBB">
        <w:t>”</w:t>
      </w:r>
      <w:r w:rsidRPr="000C442D">
        <w:t xml:space="preserve">  and </w:t>
      </w:r>
      <w:r w:rsidR="00B75DBB">
        <w:t>“</w:t>
      </w:r>
      <w:r w:rsidRPr="000C442D">
        <w:t>how</w:t>
      </w:r>
      <w:r w:rsidR="00B75DBB">
        <w:t>”</w:t>
      </w:r>
      <w:r w:rsidRPr="000C442D">
        <w:t xml:space="preserve"> to admit slice requests in a dynamic environment. Especially in radio access networks (RANs),  multi-dimensional and heterogeneous resources should also be sliced for provisioning tailored services, including radio, computing and storage resources. Assisted with network slicing, the infrastructure provider (</w:t>
      </w:r>
      <w:proofErr w:type="spellStart"/>
      <w:r w:rsidRPr="000C442D">
        <w:t>InP</w:t>
      </w:r>
      <w:proofErr w:type="spellEnd"/>
      <w:r w:rsidRPr="000C442D">
        <w:t xml:space="preserve">) is responsible for splitting and maintaining network slices, and the service providers (SPs) can rent network slices from </w:t>
      </w:r>
      <w:proofErr w:type="spellStart"/>
      <w:r w:rsidRPr="000C442D">
        <w:t>InP</w:t>
      </w:r>
      <w:proofErr w:type="spellEnd"/>
      <w:r w:rsidRPr="000C442D">
        <w:t xml:space="preserve"> to meet their requirements.</w:t>
      </w:r>
    </w:p>
    <w:p w14:paraId="79F593B5" w14:textId="5B4C1407" w:rsidR="00B75DBB" w:rsidRDefault="00B75DBB" w:rsidP="000C442D">
      <w:pPr>
        <w:pStyle w:val="a3"/>
      </w:pPr>
      <w:r w:rsidRPr="00B75DBB">
        <w:t xml:space="preserve">From the perspective of SPs, heterogeneous resources leased from </w:t>
      </w:r>
      <w:proofErr w:type="spellStart"/>
      <w:r w:rsidRPr="00B75DBB">
        <w:t>InP</w:t>
      </w:r>
      <w:proofErr w:type="spellEnd"/>
      <w:r w:rsidRPr="00B75DBB">
        <w:t xml:space="preserve"> should be scheduled to match slice requests from different vertical industries.  From the perspective of </w:t>
      </w:r>
      <w:proofErr w:type="spellStart"/>
      <w:r w:rsidRPr="00B75DBB">
        <w:t>InP</w:t>
      </w:r>
      <w:proofErr w:type="spellEnd"/>
      <w:r w:rsidRPr="00B75DBB">
        <w:t xml:space="preserve">, due to the random arrivals and departures of slice requests and uncertain resource availability, </w:t>
      </w:r>
      <w:proofErr w:type="spellStart"/>
      <w:r w:rsidRPr="00B75DBB">
        <w:t>InP</w:t>
      </w:r>
      <w:proofErr w:type="spellEnd"/>
      <w:r w:rsidRPr="00B75DBB">
        <w:t xml:space="preserve"> might be lightly or heavily loaded over time. In the former case, </w:t>
      </w:r>
      <w:r w:rsidR="00120D33">
        <w:rPr>
          <w:lang w:eastAsia="zh-CN"/>
        </w:rPr>
        <w:t>“</w:t>
      </w:r>
      <w:r w:rsidRPr="00B75DBB">
        <w:t>how</w:t>
      </w:r>
      <w:r w:rsidR="00120D33">
        <w:t>”</w:t>
      </w:r>
      <w:r w:rsidRPr="00B75DBB">
        <w:t xml:space="preserve"> to admit is the main </w:t>
      </w:r>
      <w:r w:rsidRPr="00B75DBB">
        <w:lastRenderedPageBreak/>
        <w:t xml:space="preserve">problem in network slicing. Nevertheless, </w:t>
      </w:r>
      <w:r w:rsidR="00120D33">
        <w:t>“</w:t>
      </w:r>
      <w:r w:rsidRPr="00B75DBB">
        <w:t>whether</w:t>
      </w:r>
      <w:r w:rsidR="00120D33">
        <w:t>”</w:t>
      </w:r>
      <w:r w:rsidRPr="00B75DBB">
        <w:t xml:space="preserve"> to admit immediately should be answered first. If yes, multi-dimensional resources allocation should be performed in </w:t>
      </w:r>
      <w:r w:rsidR="00120D33">
        <w:t>“</w:t>
      </w:r>
      <w:r w:rsidRPr="00B75DBB">
        <w:t>how</w:t>
      </w:r>
      <w:r w:rsidR="00120D33">
        <w:t>”</w:t>
      </w:r>
      <w:r w:rsidRPr="00B75DBB">
        <w:t xml:space="preserve"> to admit. Otherwise, </w:t>
      </w:r>
      <w:r w:rsidR="00120D33">
        <w:t>“</w:t>
      </w:r>
      <w:r w:rsidRPr="00B75DBB">
        <w:t>when</w:t>
      </w:r>
      <w:r w:rsidR="00120D33">
        <w:t>”</w:t>
      </w:r>
      <w:r w:rsidRPr="00B75DBB">
        <w:t xml:space="preserve"> to admit should be considered in future, or else failure happens.</w:t>
      </w:r>
    </w:p>
    <w:p w14:paraId="78C1B843" w14:textId="2307622E" w:rsidR="000C442D" w:rsidRPr="00DC2204" w:rsidRDefault="001C6823" w:rsidP="00120D33">
      <w:pPr>
        <w:pStyle w:val="a3"/>
      </w:pPr>
      <w:r>
        <w:t>I</w:t>
      </w:r>
      <w:r w:rsidR="00B75DBB" w:rsidRPr="00B75DBB">
        <w:t xml:space="preserve">n this paper, we design an opportunistic admissibility and resource allocation (OAR) policy to answer </w:t>
      </w:r>
      <w:r w:rsidR="00120D33">
        <w:t>“</w:t>
      </w:r>
      <w:r w:rsidR="00B75DBB" w:rsidRPr="00B75DBB">
        <w:t>whether</w:t>
      </w:r>
      <w:r w:rsidR="00120D33">
        <w:t>”</w:t>
      </w:r>
      <w:r w:rsidR="00B75DBB" w:rsidRPr="00B75DBB">
        <w:t xml:space="preserve">, </w:t>
      </w:r>
      <w:r w:rsidR="00120D33">
        <w:t>“</w:t>
      </w:r>
      <w:r w:rsidR="00B75DBB" w:rsidRPr="00B75DBB">
        <w:t>when</w:t>
      </w:r>
      <w:r w:rsidR="00120D33">
        <w:t>”</w:t>
      </w:r>
      <w:r w:rsidR="00B75DBB" w:rsidRPr="00B75DBB">
        <w:t xml:space="preserve">  and </w:t>
      </w:r>
      <w:r w:rsidR="00120D33">
        <w:t>“</w:t>
      </w:r>
      <w:r w:rsidR="00B75DBB" w:rsidRPr="00B75DBB">
        <w:t>how</w:t>
      </w:r>
      <w:r w:rsidR="00120D33">
        <w:t>”</w:t>
      </w:r>
      <w:r w:rsidR="00B75DBB" w:rsidRPr="00B75DBB">
        <w:t xml:space="preserve"> to admit.</w:t>
      </w:r>
      <w:r w:rsidR="00F34D1C">
        <w:t xml:space="preserve"> </w:t>
      </w:r>
      <w:r w:rsidR="00B75DBB" w:rsidRPr="00B75DBB">
        <w:t>Our major contributions are summarized as follows. (</w:t>
      </w:r>
      <w:proofErr w:type="spellStart"/>
      <w:r w:rsidR="00B75DBB" w:rsidRPr="00B75DBB">
        <w:t>i</w:t>
      </w:r>
      <w:proofErr w:type="spellEnd"/>
      <w:r w:rsidR="00B75DBB" w:rsidRPr="00B75DBB">
        <w:t xml:space="preserve">) To better answer the questions of </w:t>
      </w:r>
      <w:r w:rsidR="00F34D1C">
        <w:t>“</w:t>
      </w:r>
      <w:r w:rsidR="00F34D1C" w:rsidRPr="00B75DBB">
        <w:t>whether</w:t>
      </w:r>
      <w:r w:rsidR="00F34D1C">
        <w:t>”</w:t>
      </w:r>
      <w:r w:rsidR="00F34D1C" w:rsidRPr="00B75DBB">
        <w:t xml:space="preserve">, </w:t>
      </w:r>
      <w:r w:rsidR="00F34D1C">
        <w:t>“</w:t>
      </w:r>
      <w:r w:rsidR="00F34D1C" w:rsidRPr="00B75DBB">
        <w:t>when</w:t>
      </w:r>
      <w:r w:rsidR="00F34D1C">
        <w:t>”</w:t>
      </w:r>
      <w:r w:rsidR="00F34D1C" w:rsidRPr="00B75DBB">
        <w:t xml:space="preserve">  and </w:t>
      </w:r>
      <w:r w:rsidR="00F34D1C">
        <w:t>“</w:t>
      </w:r>
      <w:r w:rsidR="00F34D1C" w:rsidRPr="00B75DBB">
        <w:t>how</w:t>
      </w:r>
      <w:r w:rsidR="00F34D1C">
        <w:t>”</w:t>
      </w:r>
      <w:r w:rsidR="00B75DBB" w:rsidRPr="00B75DBB">
        <w:t xml:space="preserve"> to admit slicing requests, we design an opportunistic admissibility and resource allocation (OAR) policy. (ii) We formulate the original problem as a Markov Decision Process (MDP) problem and get the optimal admission policy to decide </w:t>
      </w:r>
      <w:r w:rsidR="00CF3599">
        <w:t>“</w:t>
      </w:r>
      <w:r w:rsidR="00CF3599" w:rsidRPr="00B75DBB">
        <w:t>whether</w:t>
      </w:r>
      <w:r w:rsidR="00CF3599">
        <w:t>”</w:t>
      </w:r>
      <w:r w:rsidR="00B75DBB" w:rsidRPr="00B75DBB">
        <w:t xml:space="preserve"> and </w:t>
      </w:r>
      <w:r w:rsidR="00CF3599">
        <w:t>“</w:t>
      </w:r>
      <w:r w:rsidR="00CF3599" w:rsidRPr="00B75DBB">
        <w:t>when</w:t>
      </w:r>
      <w:r w:rsidR="00CF3599">
        <w:t>”</w:t>
      </w:r>
      <w:r w:rsidR="00B75DBB" w:rsidRPr="00B75DBB">
        <w:t xml:space="preserve"> to admit slicing requests. (iii) To answer </w:t>
      </w:r>
      <w:r w:rsidR="00CF3599">
        <w:t>“</w:t>
      </w:r>
      <w:r w:rsidR="00CF3599" w:rsidRPr="00B75DBB">
        <w:t>how</w:t>
      </w:r>
      <w:r w:rsidR="00CF3599">
        <w:t>”</w:t>
      </w:r>
      <w:r w:rsidR="00B75DBB" w:rsidRPr="00B75DBB">
        <w:t xml:space="preserve"> to admit slicing requests, we reformulate the MDP problem as a buyer-seller game. Through this buyer-seller game, we can get the optimal resource allocation and price policy.</w:t>
      </w:r>
    </w:p>
    <w:p w14:paraId="37EE86B8" w14:textId="0B38CABE" w:rsidR="009303D9" w:rsidRPr="006B6B66" w:rsidRDefault="00B75DBB" w:rsidP="006B6B66">
      <w:pPr>
        <w:pStyle w:val="1"/>
      </w:pPr>
      <w:r w:rsidRPr="00B75DBB">
        <w:t>System Model and Function Descriptions</w:t>
      </w:r>
    </w:p>
    <w:p w14:paraId="51222A5B" w14:textId="77777777" w:rsidR="001129C8" w:rsidRDefault="00B75DBB" w:rsidP="001129C8">
      <w:pPr>
        <w:pStyle w:val="a3"/>
      </w:pPr>
      <w:r w:rsidRPr="00B75DBB">
        <w:t xml:space="preserve">We consider a general slicing-based network model which consists of SPs, resource management and orchestration (RMO), and </w:t>
      </w:r>
      <w:proofErr w:type="spellStart"/>
      <w:r w:rsidRPr="00B75DBB">
        <w:t>InP</w:t>
      </w:r>
      <w:proofErr w:type="spellEnd"/>
      <w:r w:rsidRPr="00B75DBB">
        <w:t xml:space="preserve">. SPs are responsible for requesting and leasing resources according to the arrival and departing slice requests. By implementing admission and negotiation of resource and price, RMO can deal with the three fundamental problems, i.e., whether a slice request is accepted, how much resources are allocated and how much price is paid for the accepted slice requests. Based on the accepted requests, </w:t>
      </w:r>
      <w:proofErr w:type="spellStart"/>
      <w:r w:rsidRPr="00B75DBB">
        <w:t>InP</w:t>
      </w:r>
      <w:proofErr w:type="spellEnd"/>
      <w:r w:rsidRPr="00B75DBB">
        <w:t xml:space="preserve"> rents networking, computing, and storage resources for SPs. </w:t>
      </w:r>
    </w:p>
    <w:p w14:paraId="4B42E71E" w14:textId="60397EB0" w:rsidR="00F03A59" w:rsidRDefault="00027BDC" w:rsidP="00E813F5">
      <w:pPr>
        <w:spacing w:after="240"/>
        <w:ind w:firstLine="288"/>
        <w:jc w:val="both"/>
      </w:pPr>
      <w:r w:rsidRPr="00027BDC">
        <w:t>In the system, SPs can provide classes of slices containing different QoS, which can support diverse service types, such as industry slices and IoT slices.</w:t>
      </w:r>
      <w:r w:rsidR="00903487" w:rsidRPr="00027BDC">
        <w:t xml:space="preserve"> </w:t>
      </w:r>
      <w:r w:rsidRPr="00027BDC">
        <w:t>We denote the class of slice as</w:t>
      </w:r>
      <w:r w:rsidR="005366ED">
        <w:t xml:space="preserve"> </w:t>
      </w:r>
      <m:oMath>
        <m:r>
          <m:rPr>
            <m:scr m:val="script"/>
          </m:rPr>
          <w:rPr>
            <w:rFonts w:ascii="Cambria Math" w:hAnsi="Cambria Math"/>
          </w:rPr>
          <m:t>CS=</m:t>
        </m:r>
        <m:d>
          <m:dPr>
            <m:begChr m:val="{"/>
            <m:endChr m:val=""/>
            <m:ctrlPr>
              <w:rPr>
                <w:rFonts w:ascii="Cambria Math" w:hAnsi="Cambria Math"/>
                <w:i/>
              </w:rPr>
            </m:ctrlPr>
          </m:dPr>
          <m:e>
            <m:r>
              <w:rPr>
                <w:rFonts w:ascii="Cambria Math" w:hAnsi="Cambria Math"/>
              </w:rPr>
              <m:t>1,</m:t>
            </m:r>
            <m:r>
              <w:rPr>
                <w:rFonts w:ascii="Cambria Math" w:hAnsi="Cambria Math" w:hint="eastAsia"/>
              </w:rPr>
              <m:t>…</m:t>
            </m:r>
            <m:r>
              <w:rPr>
                <w:rFonts w:ascii="Cambria Math" w:hAnsi="Cambria Math"/>
              </w:rPr>
              <m:t>,i,</m:t>
            </m:r>
            <m:r>
              <w:rPr>
                <w:rFonts w:ascii="Cambria Math" w:hAnsi="Cambria Math" w:hint="eastAsia"/>
              </w:rPr>
              <m:t>…</m:t>
            </m:r>
            <m:r>
              <w:rPr>
                <w:rFonts w:ascii="Cambria Math" w:hAnsi="Cambria Math"/>
              </w:rPr>
              <m:t>,I}</m:t>
            </m:r>
          </m:e>
        </m:d>
        <m:r>
          <w:rPr>
            <w:rFonts w:ascii="Cambria Math" w:hAnsi="Cambria Math"/>
          </w:rPr>
          <m:t>.</m:t>
        </m:r>
      </m:oMath>
      <w:r w:rsidRPr="00027BDC">
        <w:t xml:space="preserve"> </w:t>
      </w:r>
      <w:r w:rsidR="009E19C1" w:rsidRPr="005D7741">
        <w:t>Let</w:t>
      </w:r>
      <w:r w:rsidR="009E19C1">
        <w:t xml:space="preserve"> </w:t>
      </w:r>
      <m:oMath>
        <m:r>
          <w:rPr>
            <w:rFonts w:ascii="Cambria Math" w:hAnsi="Cambria Math"/>
          </w:rPr>
          <m:t>z</m:t>
        </m:r>
        <m:r>
          <m:rPr>
            <m:sty m:val="p"/>
          </m:rPr>
          <w:rPr>
            <w:rFonts w:ascii="Cambria Math" w:hAnsi="Cambria Math"/>
          </w:rPr>
          <m:t>∈</m:t>
        </m:r>
        <m:r>
          <m:rPr>
            <m:scr m:val="script"/>
          </m:rPr>
          <w:rPr>
            <w:rFonts w:ascii="Cambria Math" w:hAnsi="Cambria Math"/>
          </w:rPr>
          <m:t>RT</m:t>
        </m:r>
      </m:oMath>
      <w:r w:rsidR="009E19C1" w:rsidRPr="005D7741">
        <w:t xml:space="preserve">  represent different resource types</w:t>
      </w:r>
      <w:r w:rsidR="009E19C1">
        <w:t xml:space="preserve">. </w:t>
      </w:r>
      <w:r w:rsidRPr="00027BDC">
        <w:t xml:space="preserve"> </w:t>
      </w:r>
      <m:oMath>
        <m:sSub>
          <m:sSubPr>
            <m:ctrlPr>
              <w:rPr>
                <w:rFonts w:ascii="Cambria Math" w:hAnsi="Cambria Math"/>
                <w:i/>
              </w:rPr>
            </m:ctrlPr>
          </m:sSubPr>
          <m:e>
            <m:r>
              <w:rPr>
                <w:rFonts w:ascii="Cambria Math" w:hAnsi="Cambria Math"/>
              </w:rPr>
              <m:t>n</m:t>
            </m:r>
          </m:e>
          <m:sub>
            <m:r>
              <w:rPr>
                <w:rFonts w:ascii="Cambria Math" w:hAnsi="Cambria Math"/>
              </w:rPr>
              <m:t>i,z</m:t>
            </m:r>
          </m:sub>
        </m:sSub>
        <m:d>
          <m:dPr>
            <m:ctrlPr>
              <w:rPr>
                <w:rFonts w:ascii="Cambria Math" w:hAnsi="Cambria Math"/>
                <w:i/>
              </w:rPr>
            </m:ctrlPr>
          </m:dPr>
          <m:e>
            <m:r>
              <w:rPr>
                <w:rFonts w:ascii="Cambria Math" w:hAnsi="Cambria Math"/>
              </w:rPr>
              <m:t>t</m:t>
            </m:r>
          </m:e>
        </m:d>
      </m:oMath>
      <w:r w:rsidRPr="00027BDC">
        <w:t xml:space="preserve"> </w:t>
      </w:r>
      <w:r w:rsidR="009E19C1">
        <w:t>is</w:t>
      </w:r>
      <w:r w:rsidRPr="00027BDC">
        <w:t xml:space="preserve"> the available number of resource units of </w:t>
      </w:r>
      <m:oMath>
        <m:r>
          <m:rPr>
            <m:sty m:val="p"/>
          </m:rPr>
          <w:rPr>
            <w:rFonts w:ascii="Cambria Math" w:hAnsi="Cambria Math"/>
          </w:rPr>
          <m:t>z</m:t>
        </m:r>
      </m:oMath>
      <w:r w:rsidRPr="00027BDC">
        <w:t xml:space="preserve">-th type for SP </w:t>
      </w:r>
      <m:oMath>
        <m:r>
          <w:rPr>
            <w:rFonts w:ascii="Cambria Math" w:hAnsi="Cambria Math"/>
          </w:rPr>
          <m:t>i</m:t>
        </m:r>
      </m:oMath>
      <w:r w:rsidRPr="00027BDC">
        <w:t xml:space="preserve"> in stage </w:t>
      </w:r>
      <m:oMath>
        <m:r>
          <w:rPr>
            <w:rFonts w:ascii="Cambria Math" w:hAnsi="Cambria Math"/>
          </w:rPr>
          <m:t>t</m:t>
        </m:r>
      </m:oMath>
      <w:r w:rsidRPr="00027BDC">
        <w:t>.</w:t>
      </w:r>
      <w:r w:rsidR="00B3133A">
        <w:rPr>
          <w:rFonts w:hint="eastAsia"/>
          <w:lang w:eastAsia="zh-CN"/>
        </w:rPr>
        <w:t xml:space="preserve"> </w:t>
      </w:r>
      <w:r w:rsidR="00F03A59" w:rsidRPr="00F03A59">
        <w:t>In the network slicing,</w:t>
      </w:r>
      <w:r w:rsidR="00F92F9E">
        <w:t xml:space="preserve"> we</w:t>
      </w:r>
      <w:r w:rsidR="00F03A59" w:rsidRPr="00F03A59">
        <w:t xml:space="preserve"> assume that there are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oMath>
      <w:r w:rsidR="00F03A59" w:rsidRPr="00F03A59">
        <w:t xml:space="preserve"> slice requests in stage </w:t>
      </w:r>
      <m:oMath>
        <m:r>
          <w:rPr>
            <w:rFonts w:ascii="Cambria Math" w:hAnsi="Cambria Math"/>
          </w:rPr>
          <m:t>t</m:t>
        </m:r>
      </m:oMath>
      <w:r w:rsidR="00F03A59" w:rsidRPr="00F03A59">
        <w:t xml:space="preserve">. Each slice request arrives and departs randomly. </w:t>
      </w:r>
      <w:r w:rsidR="00E813F5">
        <w:t>Our</w:t>
      </w:r>
      <w:r w:rsidR="00F03A59" w:rsidRPr="00F03A59">
        <w:t xml:space="preserve"> objective is to make an admissibility and resource allocation policy to satisfy the various requirements of slice requests while considering the utility, resource cost, and waiting cost simultaneously. Next, we will describe these functions in details.</w:t>
      </w:r>
    </w:p>
    <w:p w14:paraId="305C3E85" w14:textId="19402BF0" w:rsidR="00C97B90" w:rsidRDefault="00B02037" w:rsidP="00C97B90">
      <w:pPr>
        <w:pStyle w:val="2"/>
      </w:pPr>
      <w:r w:rsidRPr="00B02037">
        <w:t>Number of Slice Requests</w:t>
      </w:r>
    </w:p>
    <w:p w14:paraId="1AFD56FF" w14:textId="5C6AF489" w:rsidR="001565EA" w:rsidRDefault="006D4BF8" w:rsidP="00B764F6">
      <w:pPr>
        <w:pStyle w:val="a3"/>
        <w:tabs>
          <w:tab w:val="clear" w:pos="288"/>
        </w:tabs>
        <w:rPr>
          <w:lang w:val="en-US" w:eastAsia="zh-CN"/>
        </w:rPr>
      </w:pPr>
      <w:r w:rsidRPr="006D4BF8">
        <w:rPr>
          <w:lang w:val="en-US"/>
        </w:rPr>
        <w:t xml:space="preserve">First, the number of slice requests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Pr="006D4BF8">
        <w:rPr>
          <w:lang w:val="en-US"/>
        </w:rPr>
        <w:t xml:space="preserve"> in the </w:t>
      </w:r>
      <m:oMath>
        <m:r>
          <w:rPr>
            <w:rFonts w:ascii="Cambria Math" w:hAnsi="Cambria Math"/>
            <w:lang w:val="en-US"/>
          </w:rPr>
          <m:t>t</m:t>
        </m:r>
      </m:oMath>
      <w:r w:rsidRPr="006D4BF8">
        <w:rPr>
          <w:lang w:val="en-US"/>
        </w:rPr>
        <w:t>-th stage consists of newly arriving slice requests</w:t>
      </w:r>
      <w:r w:rsidR="00CA490D">
        <w:rPr>
          <w:rFonts w:hint="eastAsia"/>
          <w:lang w:val="en-US" w:eastAsia="zh-CN"/>
        </w:rPr>
        <w:t xml:space="preserve"> </w:t>
      </w:r>
      <m:oMath>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i</m:t>
            </m:r>
          </m:sub>
          <m:sup>
            <m:r>
              <w:rPr>
                <w:rFonts w:ascii="Cambria Math" w:hAnsi="Cambria Math"/>
                <w:lang w:val="en-US"/>
              </w:rPr>
              <m:t>a</m:t>
            </m:r>
          </m:sup>
        </m:sSubSup>
        <m:d>
          <m:dPr>
            <m:ctrlPr>
              <w:rPr>
                <w:rFonts w:ascii="Cambria Math" w:hAnsi="Cambria Math"/>
                <w:i/>
                <w:lang w:val="en-US"/>
              </w:rPr>
            </m:ctrlPr>
          </m:dPr>
          <m:e>
            <m:r>
              <w:rPr>
                <w:rFonts w:ascii="Cambria Math" w:hAnsi="Cambria Math"/>
                <w:lang w:val="en-US"/>
              </w:rPr>
              <m:t>t</m:t>
            </m:r>
          </m:e>
        </m:d>
      </m:oMath>
      <w:r w:rsidRPr="006D4BF8">
        <w:rPr>
          <w:lang w:val="en-US"/>
        </w:rPr>
        <w:t>, waiting slice requests</w:t>
      </w:r>
      <w:r w:rsidRPr="00CA490D">
        <w:rPr>
          <w:i/>
          <w:lang w:val="en-US"/>
        </w:rPr>
        <w:t xml:space="preserve"> </w:t>
      </w:r>
      <m:oMath>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i</m:t>
            </m:r>
          </m:sub>
          <m:sup>
            <m:r>
              <w:rPr>
                <w:rFonts w:ascii="Cambria Math" w:hAnsi="Cambria Math"/>
                <w:lang w:val="en-US"/>
              </w:rPr>
              <m:t>w</m:t>
            </m:r>
          </m:sup>
        </m:sSubSup>
        <m:d>
          <m:dPr>
            <m:ctrlPr>
              <w:rPr>
                <w:rFonts w:ascii="Cambria Math" w:hAnsi="Cambria Math"/>
                <w:i/>
                <w:lang w:val="en-US"/>
              </w:rPr>
            </m:ctrlPr>
          </m:dPr>
          <m:e>
            <m:r>
              <w:rPr>
                <w:rFonts w:ascii="Cambria Math" w:hAnsi="Cambria Math"/>
                <w:lang w:val="en-US"/>
              </w:rPr>
              <m:t>t</m:t>
            </m:r>
          </m:e>
        </m:d>
      </m:oMath>
      <w:r w:rsidR="00CA490D">
        <w:rPr>
          <w:rFonts w:hint="eastAsia"/>
          <w:i/>
          <w:lang w:val="en-US" w:eastAsia="zh-CN"/>
        </w:rPr>
        <w:t xml:space="preserve"> </w:t>
      </w:r>
      <w:r w:rsidRPr="006D4BF8">
        <w:rPr>
          <w:lang w:val="en-US"/>
        </w:rPr>
        <w:t>and departing slice requests</w:t>
      </w:r>
      <w:r w:rsidR="00D46A71">
        <w:rPr>
          <w:lang w:val="en-US"/>
        </w:rPr>
        <w:t xml:space="preserve"> </w:t>
      </w:r>
      <m:oMath>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i</m:t>
            </m:r>
          </m:sub>
          <m:sup>
            <m:r>
              <w:rPr>
                <w:rFonts w:ascii="Cambria Math" w:hAnsi="Cambria Math"/>
                <w:lang w:val="en-US"/>
              </w:rPr>
              <m:t>d</m:t>
            </m:r>
          </m:sup>
        </m:sSubSup>
        <m:d>
          <m:dPr>
            <m:ctrlPr>
              <w:rPr>
                <w:rFonts w:ascii="Cambria Math" w:hAnsi="Cambria Math"/>
                <w:i/>
                <w:lang w:val="en-US"/>
              </w:rPr>
            </m:ctrlPr>
          </m:dPr>
          <m:e>
            <m:r>
              <w:rPr>
                <w:rFonts w:ascii="Cambria Math" w:hAnsi="Cambria Math"/>
                <w:lang w:val="en-US"/>
              </w:rPr>
              <m:t>t</m:t>
            </m:r>
          </m:e>
        </m:d>
      </m:oMath>
      <w:r w:rsidRPr="006D4BF8">
        <w:rPr>
          <w:lang w:val="en-US"/>
        </w:rPr>
        <w:t>, expressed as</w:t>
      </w:r>
      <w:r w:rsidR="00D520B3">
        <w:rPr>
          <w:sz w:val="18"/>
          <w:lang w:eastAsia="zh-CN"/>
        </w:rPr>
        <w:t xml:space="preserve">       </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447"/>
      </w:tblGrid>
      <w:tr w:rsidR="00982212" w14:paraId="651D28A2" w14:textId="77777777" w:rsidTr="00012FB2">
        <w:tc>
          <w:tcPr>
            <w:tcW w:w="4675" w:type="dxa"/>
          </w:tcPr>
          <w:p w14:paraId="085450E3" w14:textId="5337CCDB" w:rsidR="00982212" w:rsidRDefault="00AB4111" w:rsidP="00A80D03">
            <w:pPr>
              <w:pStyle w:val="a3"/>
              <w:ind w:firstLine="0"/>
              <w:jc w:val="cente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i</m:t>
                  </m:r>
                </m:sub>
                <m:sup>
                  <m:r>
                    <w:rPr>
                      <w:rFonts w:ascii="Cambria Math" w:hAnsi="Cambria Math"/>
                      <w:lang w:val="en-US"/>
                    </w:rPr>
                    <m:t>a</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i</m:t>
                  </m:r>
                </m:sub>
                <m:sup>
                  <m:r>
                    <w:rPr>
                      <w:rFonts w:ascii="Cambria Math" w:hAnsi="Cambria Math"/>
                      <w:lang w:val="en-US"/>
                    </w:rPr>
                    <m:t>w</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i</m:t>
                  </m:r>
                </m:sub>
                <m:sup>
                  <m:r>
                    <w:rPr>
                      <w:rFonts w:ascii="Cambria Math" w:hAnsi="Cambria Math"/>
                      <w:lang w:val="en-US"/>
                    </w:rPr>
                    <m:t>d</m:t>
                  </m:r>
                </m:sup>
              </m:sSubSup>
              <m:d>
                <m:dPr>
                  <m:ctrlPr>
                    <w:rPr>
                      <w:rFonts w:ascii="Cambria Math" w:hAnsi="Cambria Math"/>
                      <w:i/>
                      <w:lang w:val="en-US"/>
                    </w:rPr>
                  </m:ctrlPr>
                </m:dPr>
                <m:e>
                  <m:r>
                    <w:rPr>
                      <w:rFonts w:ascii="Cambria Math" w:hAnsi="Cambria Math"/>
                      <w:lang w:val="en-US"/>
                    </w:rPr>
                    <m:t>t</m:t>
                  </m:r>
                </m:e>
              </m:d>
            </m:oMath>
            <w:r w:rsidR="00185749">
              <w:rPr>
                <w:rFonts w:hint="eastAsia"/>
                <w:lang w:val="en-US" w:eastAsia="zh-CN"/>
              </w:rPr>
              <w:t>.</w:t>
            </w:r>
          </w:p>
        </w:tc>
        <w:tc>
          <w:tcPr>
            <w:tcW w:w="360" w:type="dxa"/>
            <w:vAlign w:val="center"/>
          </w:tcPr>
          <w:p w14:paraId="25AFD222" w14:textId="2986ED31" w:rsidR="00982212" w:rsidRDefault="00185749" w:rsidP="00185749">
            <w:pPr>
              <w:pStyle w:val="a3"/>
              <w:ind w:firstLine="0"/>
              <w:jc w:val="left"/>
            </w:pPr>
            <w:r>
              <w:rPr>
                <w:rFonts w:hint="eastAsia"/>
                <w:lang w:val="en-US" w:eastAsia="zh-CN"/>
              </w:rPr>
              <w:t>(</w:t>
            </w:r>
            <w:r>
              <w:rPr>
                <w:lang w:val="en-US" w:eastAsia="zh-CN"/>
              </w:rPr>
              <w:fldChar w:fldCharType="begin"/>
            </w:r>
            <w:r>
              <w:rPr>
                <w:lang w:val="en-US" w:eastAsia="zh-CN"/>
              </w:rPr>
              <w:instrText xml:space="preserve"> SEQ Equation \* ARABIC </w:instrText>
            </w:r>
            <w:r>
              <w:rPr>
                <w:lang w:val="en-US" w:eastAsia="zh-CN"/>
              </w:rPr>
              <w:fldChar w:fldCharType="separate"/>
            </w:r>
            <w:r w:rsidR="008149F6">
              <w:rPr>
                <w:noProof/>
                <w:lang w:val="en-US" w:eastAsia="zh-CN"/>
              </w:rPr>
              <w:t>1</w:t>
            </w:r>
            <w:r>
              <w:rPr>
                <w:lang w:val="en-US" w:eastAsia="zh-CN"/>
              </w:rPr>
              <w:fldChar w:fldCharType="end"/>
            </w:r>
            <w:r>
              <w:rPr>
                <w:lang w:val="en-US" w:eastAsia="zh-CN"/>
              </w:rPr>
              <w:t>)</w:t>
            </w:r>
          </w:p>
        </w:tc>
      </w:tr>
    </w:tbl>
    <w:p w14:paraId="729F1587" w14:textId="02F5666C" w:rsidR="00D520B3" w:rsidRDefault="00CA1285" w:rsidP="001B5DC3">
      <w:pPr>
        <w:pStyle w:val="a3"/>
        <w:tabs>
          <w:tab w:val="clear" w:pos="288"/>
        </w:tabs>
        <w:ind w:firstLine="0"/>
        <w:rPr>
          <w:lang w:val="en-US" w:eastAsia="zh-CN"/>
        </w:rPr>
      </w:pPr>
      <w:r w:rsidRPr="00CA1285">
        <w:rPr>
          <w:lang w:val="en-US"/>
        </w:rPr>
        <w:t>The number of waiting slice requests in stage</w:t>
      </w:r>
      <w:r w:rsidRPr="00BF32AD">
        <w:rPr>
          <w:lang w:val="en-US"/>
        </w:rPr>
        <w:t xml:space="preserve"> </w:t>
      </w:r>
      <m:oMath>
        <m:r>
          <w:rPr>
            <w:rFonts w:ascii="Cambria Math" w:hAnsi="Cambria Math"/>
            <w:lang w:val="en-US"/>
          </w:rPr>
          <m:t>t</m:t>
        </m:r>
      </m:oMath>
      <w:r w:rsidRPr="00CA1285">
        <w:rPr>
          <w:lang w:val="en-US"/>
        </w:rPr>
        <w:t xml:space="preserve"> is denoted as</w:t>
      </w:r>
      <w:r w:rsidR="00D520B3">
        <w:rPr>
          <w:sz w:val="18"/>
          <w:lang w:eastAsia="zh-CN"/>
        </w:rPr>
        <w:t xml:space="preserve">       </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447"/>
      </w:tblGrid>
      <w:tr w:rsidR="00185749" w14:paraId="3653B407" w14:textId="77777777" w:rsidTr="00012FB2">
        <w:tc>
          <w:tcPr>
            <w:tcW w:w="4675" w:type="dxa"/>
          </w:tcPr>
          <w:p w14:paraId="67FCE86B" w14:textId="1EBACE25" w:rsidR="00185749" w:rsidRDefault="00AB4111" w:rsidP="00A80D03">
            <w:pPr>
              <w:pStyle w:val="a3"/>
              <w:ind w:firstLine="0"/>
              <w:jc w:val="center"/>
            </w:pPr>
            <m:oMathPara>
              <m:oMath>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w</m:t>
                    </m:r>
                  </m:sup>
                </m:sSub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t-1</m:t>
                    </m:r>
                  </m:e>
                </m:d>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v</m:t>
                    </m:r>
                  </m:sup>
                </m:sSubSup>
                <m:d>
                  <m:dPr>
                    <m:ctrlPr>
                      <w:rPr>
                        <w:rFonts w:ascii="Cambria Math" w:hAnsi="Cambria Math"/>
                        <w:i/>
                      </w:rPr>
                    </m:ctrlPr>
                  </m:dPr>
                  <m:e>
                    <m:r>
                      <w:rPr>
                        <w:rFonts w:ascii="Cambria Math" w:hAnsi="Cambria Math"/>
                      </w:rPr>
                      <m:t>t-1</m:t>
                    </m:r>
                  </m:e>
                </m:d>
                <m:r>
                  <m:rPr>
                    <m:sty m:val="p"/>
                  </m:rPr>
                  <w:rPr>
                    <w:rFonts w:ascii="Cambria Math" w:hAnsi="Cambria Math"/>
                  </w:rPr>
                  <m:t>,</m:t>
                </m:r>
              </m:oMath>
            </m:oMathPara>
          </w:p>
        </w:tc>
        <w:tc>
          <w:tcPr>
            <w:tcW w:w="360" w:type="dxa"/>
            <w:vAlign w:val="center"/>
          </w:tcPr>
          <w:p w14:paraId="6C6D4096" w14:textId="6E38E783" w:rsidR="00185749" w:rsidRDefault="00185749" w:rsidP="00185749">
            <w:pPr>
              <w:pStyle w:val="a3"/>
              <w:ind w:firstLine="0"/>
              <w:jc w:val="left"/>
            </w:pPr>
            <w:r>
              <w:rPr>
                <w:rFonts w:hint="eastAsia"/>
                <w:lang w:val="en-US" w:eastAsia="zh-CN"/>
              </w:rPr>
              <w:t>(</w:t>
            </w:r>
            <w:r>
              <w:rPr>
                <w:lang w:val="en-US"/>
              </w:rPr>
              <w:fldChar w:fldCharType="begin"/>
            </w:r>
            <w:r>
              <w:rPr>
                <w:lang w:val="en-US"/>
              </w:rPr>
              <w:instrText xml:space="preserve"> SEQ Equation \* ARABIC </w:instrText>
            </w:r>
            <w:r>
              <w:rPr>
                <w:lang w:val="en-US"/>
              </w:rPr>
              <w:fldChar w:fldCharType="separate"/>
            </w:r>
            <w:r w:rsidR="008149F6">
              <w:rPr>
                <w:noProof/>
                <w:lang w:val="en-US"/>
              </w:rPr>
              <w:t>2</w:t>
            </w:r>
            <w:r>
              <w:rPr>
                <w:lang w:val="en-US"/>
              </w:rPr>
              <w:fldChar w:fldCharType="end"/>
            </w:r>
            <w:r>
              <w:rPr>
                <w:lang w:val="en-US" w:eastAsia="zh-CN"/>
              </w:rPr>
              <w:t>)</w:t>
            </w:r>
          </w:p>
        </w:tc>
      </w:tr>
    </w:tbl>
    <w:p w14:paraId="406D5AC8" w14:textId="191397C7" w:rsidR="00D520B3" w:rsidRDefault="00CA1285" w:rsidP="004444DA">
      <w:pPr>
        <w:pStyle w:val="a3"/>
        <w:ind w:firstLine="0"/>
        <w:rPr>
          <w:sz w:val="18"/>
          <w:lang w:val="en-US"/>
        </w:rPr>
      </w:pPr>
      <w:r w:rsidRPr="00CA1285">
        <w:rPr>
          <w:lang w:val="en-US"/>
        </w:rPr>
        <w:t>where</w:t>
      </w:r>
      <m:oMath>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i</m:t>
            </m:r>
          </m:sub>
          <m:sup>
            <m:r>
              <w:rPr>
                <w:rFonts w:ascii="Cambria Math" w:hAnsi="Cambria Math"/>
                <w:lang w:val="en-US"/>
              </w:rPr>
              <m:t>v</m:t>
            </m:r>
          </m:sup>
        </m:sSubSup>
        <m:d>
          <m:dPr>
            <m:ctrlPr>
              <w:rPr>
                <w:rFonts w:ascii="Cambria Math" w:hAnsi="Cambria Math"/>
                <w:i/>
                <w:lang w:val="en-US"/>
              </w:rPr>
            </m:ctrlPr>
          </m:dPr>
          <m:e>
            <m:r>
              <w:rPr>
                <w:rFonts w:ascii="Cambria Math" w:hAnsi="Cambria Math"/>
                <w:lang w:val="en-US"/>
              </w:rPr>
              <m:t>t-1</m:t>
            </m:r>
          </m:e>
        </m:d>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j=1</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t-1</m:t>
                </m:r>
              </m:e>
            </m:d>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d>
              <m:dPr>
                <m:ctrlPr>
                  <w:rPr>
                    <w:rFonts w:ascii="Cambria Math" w:hAnsi="Cambria Math"/>
                    <w:i/>
                    <w:lang w:val="en-US"/>
                  </w:rPr>
                </m:ctrlPr>
              </m:dPr>
              <m:e>
                <m:r>
                  <w:rPr>
                    <w:rFonts w:ascii="Cambria Math" w:hAnsi="Cambria Math"/>
                    <w:lang w:val="en-US"/>
                  </w:rPr>
                  <m:t>t-1</m:t>
                </m:r>
              </m:e>
            </m:d>
          </m:e>
        </m:nary>
      </m:oMath>
      <w:r w:rsidRPr="00CA1285">
        <w:rPr>
          <w:lang w:val="en-US"/>
        </w:rPr>
        <w:t>, when</w:t>
      </w:r>
      <w:r w:rsidR="00937257">
        <w:rPr>
          <w:lang w:val="en-US"/>
        </w:rPr>
        <w:t xml:space="preserv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d>
          <m:dPr>
            <m:ctrlPr>
              <w:rPr>
                <w:rFonts w:ascii="Cambria Math" w:hAnsi="Cambria Math"/>
                <w:i/>
                <w:lang w:val="en-US"/>
              </w:rPr>
            </m:ctrlPr>
          </m:dPr>
          <m:e>
            <m:r>
              <w:rPr>
                <w:rFonts w:ascii="Cambria Math" w:hAnsi="Cambria Math"/>
                <w:lang w:val="en-US"/>
              </w:rPr>
              <m:t>t-1</m:t>
            </m:r>
          </m:e>
        </m:d>
        <m:r>
          <w:rPr>
            <w:rFonts w:ascii="Cambria Math" w:hAnsi="Cambria Math"/>
            <w:lang w:val="en-US"/>
          </w:rPr>
          <m:t>=1</m:t>
        </m:r>
      </m:oMath>
      <w:r w:rsidRPr="00CA1285">
        <w:rPr>
          <w:lang w:val="en-US"/>
        </w:rPr>
        <w:t xml:space="preserve">, it indicates that slice request </w:t>
      </w:r>
      <m:oMath>
        <m:r>
          <w:rPr>
            <w:rFonts w:ascii="Cambria Math" w:hAnsi="Cambria Math"/>
            <w:lang w:val="en-US" w:eastAsia="zh-CN"/>
          </w:rPr>
          <m:t>j</m:t>
        </m:r>
      </m:oMath>
      <w:r w:rsidRPr="00CA1285">
        <w:rPr>
          <w:lang w:val="en-US"/>
        </w:rPr>
        <w:t xml:space="preserve"> would be admitted in stage</w:t>
      </w:r>
      <w:r w:rsidR="00D10292" w:rsidRPr="00CF3599">
        <w:rPr>
          <w:i/>
          <w:lang w:val="en-US"/>
        </w:rPr>
        <w:t xml:space="preserve"> </w:t>
      </w:r>
      <m:oMath>
        <m:r>
          <w:rPr>
            <w:rFonts w:ascii="Cambria Math" w:hAnsi="Cambria Math"/>
            <w:lang w:val="en-US"/>
          </w:rPr>
          <m:t>t-1</m:t>
        </m:r>
      </m:oMath>
      <w:r w:rsidRPr="00CA1285">
        <w:rPr>
          <w:lang w:val="en-US"/>
        </w:rPr>
        <w:t>. Otherwise,</w:t>
      </w:r>
      <w:r w:rsidR="00CF3599">
        <w:rPr>
          <w:lang w:val="en-US"/>
        </w:rPr>
        <w:t xml:space="preserve"> </w:t>
      </w:r>
      <w:r w:rsidRPr="00CA1285">
        <w:rPr>
          <w:lang w:val="en-US"/>
        </w:rPr>
        <w:t xml:space="preserv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d>
          <m:dPr>
            <m:ctrlPr>
              <w:rPr>
                <w:rFonts w:ascii="Cambria Math" w:hAnsi="Cambria Math"/>
                <w:i/>
                <w:lang w:val="en-US"/>
              </w:rPr>
            </m:ctrlPr>
          </m:dPr>
          <m:e>
            <m:r>
              <w:rPr>
                <w:rFonts w:ascii="Cambria Math" w:hAnsi="Cambria Math"/>
                <w:lang w:val="en-US"/>
              </w:rPr>
              <m:t>t-1</m:t>
            </m:r>
          </m:e>
        </m:d>
        <m:r>
          <w:rPr>
            <w:rFonts w:ascii="Cambria Math" w:hAnsi="Cambria Math"/>
            <w:lang w:val="en-US"/>
          </w:rPr>
          <m:t>=0</m:t>
        </m:r>
      </m:oMath>
      <w:r w:rsidRPr="00CA1285">
        <w:rPr>
          <w:lang w:val="en-US"/>
        </w:rPr>
        <w:t>, it would defer to the next stage.</w:t>
      </w:r>
      <w:r w:rsidR="00936438">
        <w:rPr>
          <w:rFonts w:hint="eastAsia"/>
          <w:lang w:val="en-US" w:eastAsia="zh-CN"/>
        </w:rPr>
        <w:t xml:space="preserve"> </w:t>
      </w:r>
      <w:r w:rsidRPr="00CA1285">
        <w:rPr>
          <w:lang w:val="en-US"/>
        </w:rPr>
        <w:t xml:space="preserve">Furthermore, </w:t>
      </w:r>
      <w:r w:rsidR="00471C61">
        <w:rPr>
          <w:lang w:val="en-US"/>
        </w:rPr>
        <w:t xml:space="preserve">we </w:t>
      </w:r>
      <w:r w:rsidRPr="00CA1285">
        <w:rPr>
          <w:lang w:val="en-US"/>
        </w:rPr>
        <w:t>assume that</w:t>
      </w:r>
      <w:r w:rsidR="00C43666">
        <w:rPr>
          <w:lang w:val="en-US"/>
        </w:rPr>
        <w:t xml:space="preserve"> </w:t>
      </w:r>
      <m:oMath>
        <m:sSubSup>
          <m:sSubSupPr>
            <m:ctrlPr>
              <w:rPr>
                <w:rFonts w:ascii="Cambria Math" w:hAnsi="Cambria Math"/>
                <w:lang w:val="en-US"/>
              </w:rPr>
            </m:ctrlPr>
          </m:sSubSupPr>
          <m:e>
            <m:r>
              <w:rPr>
                <w:rFonts w:ascii="Cambria Math" w:hAnsi="Cambria Math"/>
                <w:lang w:val="en-US"/>
              </w:rPr>
              <m:t>n</m:t>
            </m:r>
          </m:e>
          <m:sub>
            <m:r>
              <w:rPr>
                <w:rFonts w:ascii="Cambria Math" w:hAnsi="Cambria Math"/>
                <w:lang w:val="en-US"/>
              </w:rPr>
              <m:t>i</m:t>
            </m:r>
          </m:sub>
          <m:sup>
            <m:r>
              <w:rPr>
                <w:rFonts w:ascii="Cambria Math" w:hAnsi="Cambria Math"/>
                <w:lang w:val="en-US"/>
              </w:rPr>
              <m:t>a</m:t>
            </m:r>
          </m:sup>
        </m:sSubSup>
        <m:d>
          <m:dPr>
            <m:ctrlPr>
              <w:rPr>
                <w:rFonts w:ascii="Cambria Math" w:hAnsi="Cambria Math"/>
                <w:lang w:val="en-US"/>
              </w:rPr>
            </m:ctrlPr>
          </m:dPr>
          <m:e>
            <m:r>
              <w:rPr>
                <w:rFonts w:ascii="Cambria Math" w:hAnsi="Cambria Math"/>
                <w:lang w:val="en-US"/>
              </w:rPr>
              <m:t>t</m:t>
            </m:r>
          </m:e>
        </m:d>
      </m:oMath>
      <w:r w:rsidRPr="00CA1285">
        <w:rPr>
          <w:lang w:val="en-US"/>
        </w:rPr>
        <w:t xml:space="preserve">follows an independent homogeneous poisson point process (HPPP), the probability mass function (PMF) of </w:t>
      </w:r>
      <m:oMath>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i</m:t>
            </m:r>
          </m:sub>
          <m:sup>
            <m:r>
              <w:rPr>
                <w:rFonts w:ascii="Cambria Math" w:hAnsi="Cambria Math"/>
                <w:lang w:val="en-US"/>
              </w:rPr>
              <m:t>a</m:t>
            </m:r>
          </m:sup>
        </m:sSubSup>
        <m:d>
          <m:dPr>
            <m:ctrlPr>
              <w:rPr>
                <w:rFonts w:ascii="Cambria Math" w:hAnsi="Cambria Math"/>
                <w:i/>
                <w:lang w:val="en-US"/>
              </w:rPr>
            </m:ctrlPr>
          </m:dPr>
          <m:e>
            <m:r>
              <w:rPr>
                <w:rFonts w:ascii="Cambria Math" w:hAnsi="Cambria Math"/>
                <w:lang w:val="en-US"/>
              </w:rPr>
              <m:t>t</m:t>
            </m:r>
          </m:e>
        </m:d>
      </m:oMath>
      <w:r w:rsidR="00C43666">
        <w:rPr>
          <w:rFonts w:hint="eastAsia"/>
          <w:lang w:val="en-US"/>
        </w:rPr>
        <w:t xml:space="preserve"> </w:t>
      </w:r>
      <w:r w:rsidRPr="00CA1285">
        <w:rPr>
          <w:lang w:val="en-US"/>
        </w:rPr>
        <w:t>is denoted as follows.</w:t>
      </w:r>
      <w:r w:rsidR="00936438">
        <w:rPr>
          <w:lang w:val="en-US"/>
        </w:rPr>
        <w:t xml:space="preserve"> </w:t>
      </w:r>
      <w:r w:rsidR="00936438">
        <w:rPr>
          <w:sz w:val="18"/>
          <w:lang w:val="en-US"/>
        </w:rPr>
        <w:tab/>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447"/>
      </w:tblGrid>
      <w:tr w:rsidR="00D520B3" w14:paraId="4DF1A510" w14:textId="77777777" w:rsidTr="00012FB2">
        <w:tc>
          <w:tcPr>
            <w:tcW w:w="4675" w:type="dxa"/>
          </w:tcPr>
          <w:p w14:paraId="6933C2C4" w14:textId="333065FF" w:rsidR="00D520B3" w:rsidRDefault="00D520B3" w:rsidP="007B385C">
            <w:pPr>
              <w:pStyle w:val="a3"/>
              <w:ind w:firstLine="0"/>
              <w:jc w:val="center"/>
            </w:pPr>
            <w:r>
              <w:rPr>
                <w:lang w:val="en-US"/>
              </w:rPr>
              <w:tab/>
            </w:r>
            <m:oMath>
              <m:sSub>
                <m:sSubPr>
                  <m:ctrlPr>
                    <w:rPr>
                      <w:rFonts w:ascii="Cambria Math" w:hAnsi="Cambria Math"/>
                      <w:sz w:val="18"/>
                      <w:lang w:val="en-US"/>
                    </w:rPr>
                  </m:ctrlPr>
                </m:sSubPr>
                <m:e>
                  <m:r>
                    <w:rPr>
                      <w:rFonts w:ascii="Cambria Math" w:hAnsi="Cambria Math"/>
                      <w:sz w:val="18"/>
                      <w:lang w:val="en-US"/>
                    </w:rPr>
                    <m:t>P</m:t>
                  </m:r>
                </m:e>
                <m:sub>
                  <m:r>
                    <w:rPr>
                      <w:rFonts w:ascii="Cambria Math" w:hAnsi="Cambria Math"/>
                      <w:sz w:val="18"/>
                      <w:lang w:val="en-US"/>
                    </w:rPr>
                    <m:t>a</m:t>
                  </m:r>
                </m:sub>
              </m:sSub>
              <m:d>
                <m:dPr>
                  <m:ctrlPr>
                    <w:rPr>
                      <w:rFonts w:ascii="Cambria Math" w:hAnsi="Cambria Math"/>
                      <w:sz w:val="18"/>
                      <w:lang w:val="en-US"/>
                    </w:rPr>
                  </m:ctrlPr>
                </m:dPr>
                <m:e>
                  <m:r>
                    <w:rPr>
                      <w:rFonts w:ascii="Cambria Math" w:hAnsi="Cambria Math"/>
                      <w:sz w:val="18"/>
                      <w:lang w:val="en-US"/>
                    </w:rPr>
                    <m:t>k</m:t>
                  </m:r>
                </m:e>
              </m:d>
              <m:r>
                <m:rPr>
                  <m:sty m:val="p"/>
                </m:rPr>
                <w:rPr>
                  <w:rFonts w:ascii="Cambria Math" w:hAnsi="Cambria Math"/>
                  <w:sz w:val="18"/>
                  <w:lang w:val="en-US"/>
                </w:rPr>
                <m:t>=</m:t>
              </m:r>
              <m:r>
                <w:rPr>
                  <w:rFonts w:ascii="Cambria Math" w:hAnsi="Cambria Math"/>
                  <w:sz w:val="18"/>
                  <w:lang w:val="en-US"/>
                </w:rPr>
                <m:t>P</m:t>
              </m:r>
              <m:d>
                <m:dPr>
                  <m:ctrlPr>
                    <w:rPr>
                      <w:rFonts w:ascii="Cambria Math" w:hAnsi="Cambria Math"/>
                      <w:sz w:val="18"/>
                      <w:lang w:val="en-US"/>
                    </w:rPr>
                  </m:ctrlPr>
                </m:dPr>
                <m:e>
                  <m:sSubSup>
                    <m:sSubSupPr>
                      <m:ctrlPr>
                        <w:rPr>
                          <w:rFonts w:ascii="Cambria Math" w:hAnsi="Cambria Math"/>
                          <w:sz w:val="18"/>
                          <w:lang w:val="en-US"/>
                        </w:rPr>
                      </m:ctrlPr>
                    </m:sSubSupPr>
                    <m:e>
                      <m:r>
                        <w:rPr>
                          <w:rFonts w:ascii="Cambria Math" w:hAnsi="Cambria Math"/>
                          <w:sz w:val="18"/>
                          <w:lang w:val="en-US"/>
                        </w:rPr>
                        <m:t>n</m:t>
                      </m:r>
                    </m:e>
                    <m:sub>
                      <m:r>
                        <w:rPr>
                          <w:rFonts w:ascii="Cambria Math" w:hAnsi="Cambria Math"/>
                          <w:sz w:val="18"/>
                          <w:lang w:val="en-US"/>
                        </w:rPr>
                        <m:t>i</m:t>
                      </m:r>
                    </m:sub>
                    <m:sup>
                      <m:r>
                        <w:rPr>
                          <w:rFonts w:ascii="Cambria Math" w:hAnsi="Cambria Math"/>
                          <w:sz w:val="18"/>
                          <w:lang w:val="en-US"/>
                        </w:rPr>
                        <m:t>a</m:t>
                      </m:r>
                    </m:sup>
                  </m:sSubSup>
                  <m:d>
                    <m:dPr>
                      <m:ctrlPr>
                        <w:rPr>
                          <w:rFonts w:ascii="Cambria Math" w:hAnsi="Cambria Math"/>
                          <w:sz w:val="18"/>
                          <w:lang w:val="en-US"/>
                        </w:rPr>
                      </m:ctrlPr>
                    </m:dPr>
                    <m:e>
                      <m:r>
                        <w:rPr>
                          <w:rFonts w:ascii="Cambria Math" w:hAnsi="Cambria Math"/>
                          <w:sz w:val="18"/>
                          <w:lang w:val="en-US"/>
                        </w:rPr>
                        <m:t>t</m:t>
                      </m:r>
                    </m:e>
                  </m:d>
                  <m:r>
                    <m:rPr>
                      <m:sty m:val="p"/>
                    </m:rPr>
                    <w:rPr>
                      <w:rFonts w:ascii="Cambria Math" w:hAnsi="Cambria Math"/>
                      <w:sz w:val="18"/>
                      <w:lang w:val="en-US"/>
                    </w:rPr>
                    <m:t>=</m:t>
                  </m:r>
                  <m:r>
                    <w:rPr>
                      <w:rFonts w:ascii="Cambria Math" w:hAnsi="Cambria Math"/>
                      <w:sz w:val="18"/>
                      <w:lang w:val="en-US"/>
                    </w:rPr>
                    <m:t>k</m:t>
                  </m:r>
                </m:e>
              </m:d>
              <m:r>
                <m:rPr>
                  <m:sty m:val="p"/>
                </m:rPr>
                <w:rPr>
                  <w:rFonts w:ascii="Cambria Math" w:hAnsi="Cambria Math"/>
                  <w:sz w:val="18"/>
                  <w:lang w:val="en-US"/>
                </w:rPr>
                <m:t>=</m:t>
              </m:r>
              <m:f>
                <m:fPr>
                  <m:ctrlPr>
                    <w:rPr>
                      <w:rFonts w:ascii="Cambria Math" w:hAnsi="Cambria Math"/>
                      <w:sz w:val="18"/>
                      <w:lang w:val="en-US"/>
                    </w:rPr>
                  </m:ctrlPr>
                </m:fPr>
                <m:num>
                  <m:sSup>
                    <m:sSupPr>
                      <m:ctrlPr>
                        <w:rPr>
                          <w:rFonts w:ascii="Cambria Math" w:hAnsi="Cambria Math"/>
                          <w:sz w:val="18"/>
                          <w:lang w:val="en-US"/>
                        </w:rPr>
                      </m:ctrlPr>
                    </m:sSupPr>
                    <m:e>
                      <m:d>
                        <m:dPr>
                          <m:begChr m:val="["/>
                          <m:endChr m:val="]"/>
                          <m:ctrlPr>
                            <w:rPr>
                              <w:rFonts w:ascii="Cambria Math" w:hAnsi="Cambria Math"/>
                              <w:sz w:val="18"/>
                              <w:lang w:val="en-US"/>
                            </w:rPr>
                          </m:ctrlPr>
                        </m:dPr>
                        <m:e>
                          <m:sSub>
                            <m:sSubPr>
                              <m:ctrlPr>
                                <w:rPr>
                                  <w:rFonts w:ascii="Cambria Math" w:hAnsi="Cambria Math"/>
                                  <w:sz w:val="18"/>
                                  <w:lang w:val="en-US"/>
                                </w:rPr>
                              </m:ctrlPr>
                            </m:sSubPr>
                            <m:e>
                              <m:r>
                                <w:rPr>
                                  <w:rFonts w:ascii="Cambria Math" w:hAnsi="Cambria Math"/>
                                  <w:sz w:val="18"/>
                                  <w:lang w:val="en-US"/>
                                </w:rPr>
                                <m:t>λ</m:t>
                              </m:r>
                            </m:e>
                            <m:sub>
                              <m:r>
                                <w:rPr>
                                  <w:rFonts w:ascii="Cambria Math" w:hAnsi="Cambria Math"/>
                                  <w:sz w:val="18"/>
                                  <w:lang w:val="en-US"/>
                                </w:rPr>
                                <m:t>i</m:t>
                              </m:r>
                            </m:sub>
                          </m:sSub>
                          <m:d>
                            <m:dPr>
                              <m:ctrlPr>
                                <w:rPr>
                                  <w:rFonts w:ascii="Cambria Math" w:hAnsi="Cambria Math"/>
                                  <w:sz w:val="18"/>
                                  <w:lang w:val="en-US"/>
                                </w:rPr>
                              </m:ctrlPr>
                            </m:dPr>
                            <m:e>
                              <m:r>
                                <w:rPr>
                                  <w:rFonts w:ascii="Cambria Math" w:hAnsi="Cambria Math"/>
                                  <w:sz w:val="18"/>
                                  <w:lang w:val="en-US"/>
                                </w:rPr>
                                <m:t>t</m:t>
                              </m:r>
                            </m:e>
                          </m:d>
                          <m:r>
                            <w:rPr>
                              <w:rFonts w:ascii="Cambria Math" w:hAnsi="Cambria Math"/>
                              <w:sz w:val="18"/>
                              <w:lang w:val="en-US"/>
                            </w:rPr>
                            <m:t>T</m:t>
                          </m:r>
                        </m:e>
                      </m:d>
                    </m:e>
                    <m:sup>
                      <m:r>
                        <w:rPr>
                          <w:rFonts w:ascii="Cambria Math" w:hAnsi="Cambria Math"/>
                          <w:sz w:val="18"/>
                          <w:lang w:val="en-US"/>
                        </w:rPr>
                        <m:t>k</m:t>
                      </m:r>
                    </m:sup>
                  </m:sSup>
                </m:num>
                <m:den>
                  <m:r>
                    <w:rPr>
                      <w:rFonts w:ascii="Cambria Math" w:hAnsi="Cambria Math"/>
                      <w:sz w:val="18"/>
                      <w:lang w:val="en-US"/>
                    </w:rPr>
                    <m:t>k</m:t>
                  </m:r>
                  <m:r>
                    <m:rPr>
                      <m:sty m:val="p"/>
                    </m:rPr>
                    <w:rPr>
                      <w:rFonts w:ascii="Cambria Math" w:hAnsi="Cambria Math"/>
                      <w:sz w:val="18"/>
                      <w:lang w:val="en-US"/>
                    </w:rPr>
                    <m:t>!</m:t>
                  </m:r>
                </m:den>
              </m:f>
              <m:sSup>
                <m:sSupPr>
                  <m:ctrlPr>
                    <w:rPr>
                      <w:rFonts w:ascii="Cambria Math" w:hAnsi="Cambria Math"/>
                      <w:sz w:val="18"/>
                      <w:lang w:val="en-US"/>
                    </w:rPr>
                  </m:ctrlPr>
                </m:sSupPr>
                <m:e>
                  <m:r>
                    <w:rPr>
                      <w:rFonts w:ascii="Cambria Math" w:hAnsi="Cambria Math"/>
                      <w:sz w:val="18"/>
                      <w:lang w:val="en-US"/>
                    </w:rPr>
                    <m:t>e</m:t>
                  </m:r>
                </m:e>
                <m:sup>
                  <m:r>
                    <m:rPr>
                      <m:sty m:val="p"/>
                    </m:rPr>
                    <w:rPr>
                      <w:rFonts w:ascii="Cambria Math" w:hAnsi="Cambria Math"/>
                      <w:sz w:val="18"/>
                      <w:lang w:val="en-US"/>
                    </w:rPr>
                    <m:t>-</m:t>
                  </m:r>
                  <m:d>
                    <m:dPr>
                      <m:begChr m:val="["/>
                      <m:endChr m:val="]"/>
                      <m:ctrlPr>
                        <w:rPr>
                          <w:rFonts w:ascii="Cambria Math" w:hAnsi="Cambria Math"/>
                          <w:sz w:val="18"/>
                          <w:lang w:val="en-US"/>
                        </w:rPr>
                      </m:ctrlPr>
                    </m:dPr>
                    <m:e>
                      <m:sSub>
                        <m:sSubPr>
                          <m:ctrlPr>
                            <w:rPr>
                              <w:rFonts w:ascii="Cambria Math" w:hAnsi="Cambria Math"/>
                              <w:sz w:val="18"/>
                              <w:lang w:val="en-US"/>
                            </w:rPr>
                          </m:ctrlPr>
                        </m:sSubPr>
                        <m:e>
                          <m:r>
                            <w:rPr>
                              <w:rFonts w:ascii="Cambria Math" w:hAnsi="Cambria Math"/>
                              <w:sz w:val="18"/>
                              <w:lang w:val="en-US"/>
                            </w:rPr>
                            <m:t>λ</m:t>
                          </m:r>
                        </m:e>
                        <m:sub>
                          <m:r>
                            <w:rPr>
                              <w:rFonts w:ascii="Cambria Math" w:hAnsi="Cambria Math"/>
                              <w:sz w:val="18"/>
                              <w:lang w:val="en-US"/>
                            </w:rPr>
                            <m:t>i</m:t>
                          </m:r>
                        </m:sub>
                      </m:sSub>
                      <m:d>
                        <m:dPr>
                          <m:ctrlPr>
                            <w:rPr>
                              <w:rFonts w:ascii="Cambria Math" w:hAnsi="Cambria Math"/>
                              <w:sz w:val="18"/>
                              <w:lang w:val="en-US"/>
                            </w:rPr>
                          </m:ctrlPr>
                        </m:dPr>
                        <m:e>
                          <m:r>
                            <w:rPr>
                              <w:rFonts w:ascii="Cambria Math" w:hAnsi="Cambria Math"/>
                              <w:sz w:val="18"/>
                              <w:lang w:val="en-US"/>
                            </w:rPr>
                            <m:t>t</m:t>
                          </m:r>
                        </m:e>
                      </m:d>
                      <m:r>
                        <w:rPr>
                          <w:rFonts w:ascii="Cambria Math" w:hAnsi="Cambria Math"/>
                          <w:sz w:val="18"/>
                          <w:lang w:val="en-US"/>
                        </w:rPr>
                        <m:t>T</m:t>
                      </m:r>
                    </m:e>
                  </m:d>
                </m:sup>
              </m:sSup>
              <m:r>
                <m:rPr>
                  <m:sty m:val="p"/>
                </m:rPr>
                <w:rPr>
                  <w:rFonts w:ascii="Cambria Math" w:hAnsi="Cambria Math"/>
                  <w:sz w:val="18"/>
                  <w:lang w:val="en-US"/>
                </w:rPr>
                <m:t>,</m:t>
              </m:r>
              <m:r>
                <w:rPr>
                  <w:rFonts w:ascii="Cambria Math" w:hAnsi="Cambria Math"/>
                  <w:sz w:val="18"/>
                  <w:lang w:val="en-US"/>
                </w:rPr>
                <m:t>k</m:t>
              </m:r>
              <m:r>
                <m:rPr>
                  <m:sty m:val="p"/>
                </m:rPr>
                <w:rPr>
                  <w:rFonts w:ascii="Cambria Math" w:hAnsi="Cambria Math"/>
                  <w:sz w:val="18"/>
                  <w:lang w:val="en-US"/>
                </w:rPr>
                <m:t>=0,1,</m:t>
              </m:r>
              <m:r>
                <m:rPr>
                  <m:sty m:val="p"/>
                </m:rPr>
                <w:rPr>
                  <w:rFonts w:ascii="Cambria Math" w:hAnsi="Cambria Math" w:hint="eastAsia"/>
                  <w:sz w:val="18"/>
                  <w:lang w:val="en-US"/>
                </w:rPr>
                <m:t>…</m:t>
              </m:r>
              <m:r>
                <m:rPr>
                  <m:sty m:val="p"/>
                </m:rPr>
                <w:rPr>
                  <w:rFonts w:ascii="Cambria Math" w:hAnsi="Cambria Math"/>
                  <w:sz w:val="18"/>
                  <w:lang w:val="en-US"/>
                </w:rPr>
                <m:t>,</m:t>
              </m:r>
            </m:oMath>
          </w:p>
        </w:tc>
        <w:tc>
          <w:tcPr>
            <w:tcW w:w="360" w:type="dxa"/>
            <w:vAlign w:val="center"/>
          </w:tcPr>
          <w:p w14:paraId="01C3C1E2" w14:textId="6672AE02" w:rsidR="00D520B3" w:rsidRDefault="00D520B3" w:rsidP="007B385C">
            <w:pPr>
              <w:pStyle w:val="a3"/>
              <w:ind w:firstLine="0"/>
              <w:jc w:val="left"/>
            </w:pPr>
            <w:r>
              <w:rPr>
                <w:lang w:val="en-US"/>
              </w:rPr>
              <w:t>(</w:t>
            </w:r>
            <w:r>
              <w:rPr>
                <w:lang w:val="en-US"/>
              </w:rPr>
              <w:fldChar w:fldCharType="begin"/>
            </w:r>
            <w:r>
              <w:rPr>
                <w:lang w:val="en-US"/>
              </w:rPr>
              <w:instrText xml:space="preserve"> SEQ Equation \* ARABIC </w:instrText>
            </w:r>
            <w:r>
              <w:rPr>
                <w:lang w:val="en-US"/>
              </w:rPr>
              <w:fldChar w:fldCharType="separate"/>
            </w:r>
            <w:r w:rsidR="008149F6">
              <w:rPr>
                <w:noProof/>
                <w:lang w:val="en-US"/>
              </w:rPr>
              <w:t>3</w:t>
            </w:r>
            <w:r>
              <w:rPr>
                <w:lang w:val="en-US"/>
              </w:rPr>
              <w:fldChar w:fldCharType="end"/>
            </w:r>
            <w:r>
              <w:rPr>
                <w:lang w:val="en-US"/>
              </w:rPr>
              <w:t>)</w:t>
            </w:r>
          </w:p>
        </w:tc>
      </w:tr>
    </w:tbl>
    <w:p w14:paraId="68AB371C" w14:textId="48AF76B8" w:rsidR="00D520B3" w:rsidRDefault="00CA1285" w:rsidP="00D520B3">
      <w:pPr>
        <w:pStyle w:val="a3"/>
        <w:tabs>
          <w:tab w:val="clear" w:pos="288"/>
        </w:tabs>
        <w:ind w:firstLine="0"/>
        <w:rPr>
          <w:lang w:val="en-US" w:eastAsia="zh-CN"/>
        </w:rPr>
      </w:pPr>
      <w:r w:rsidRPr="00CA1285">
        <w:rPr>
          <w:lang w:val="en-US"/>
        </w:rPr>
        <w:t xml:space="preserve">where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Pr="00CA1285">
        <w:rPr>
          <w:lang w:val="en-US"/>
        </w:rPr>
        <w:t xml:space="preserve"> is denoted as the average arrival rate of new slice requests in stage </w:t>
      </w:r>
      <m:oMath>
        <m:r>
          <w:rPr>
            <w:rFonts w:ascii="Cambria Math" w:hAnsi="Cambria Math"/>
            <w:lang w:val="en-US"/>
          </w:rPr>
          <m:t>t</m:t>
        </m:r>
      </m:oMath>
      <w:r w:rsidRPr="00CA1285">
        <w:rPr>
          <w:lang w:val="en-US"/>
        </w:rPr>
        <w:t xml:space="preserve">, and </w:t>
      </w:r>
      <m:oMath>
        <m:r>
          <w:rPr>
            <w:rFonts w:ascii="Cambria Math" w:hAnsi="Cambria Math"/>
            <w:lang w:val="en-US"/>
          </w:rPr>
          <m:t>T</m:t>
        </m:r>
      </m:oMath>
      <w:r w:rsidRPr="00CA1285">
        <w:rPr>
          <w:lang w:val="en-US"/>
        </w:rPr>
        <w:t xml:space="preserve"> is the interval between contiguous stages.</w:t>
      </w:r>
      <w:r w:rsidR="005E2329">
        <w:rPr>
          <w:lang w:val="en-US"/>
        </w:rPr>
        <w:t xml:space="preserve"> </w:t>
      </w:r>
      <w:r w:rsidRPr="00CA1285">
        <w:rPr>
          <w:lang w:val="en-US"/>
        </w:rPr>
        <w:t>Similar to newly arriving slice requests, the number of departing slice requests is distributed as an HPPP with the average departure rate of</w:t>
      </w:r>
      <w:r w:rsidR="00D272FB">
        <w:rPr>
          <w:rFonts w:hint="eastAsia"/>
          <w:lang w:val="en-US" w:eastAsia="zh-CN"/>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Pr="00CA1285">
        <w:rPr>
          <w:lang w:val="en-US"/>
        </w:rPr>
        <w:t>. The PMF of departing slice requests is given as follows.</w:t>
      </w:r>
      <w:r w:rsidR="00D520B3">
        <w:rPr>
          <w:sz w:val="18"/>
          <w:lang w:eastAsia="zh-CN"/>
        </w:rPr>
        <w:tab/>
        <w:t xml:space="preserve">       </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447"/>
      </w:tblGrid>
      <w:tr w:rsidR="004444DA" w14:paraId="315C2AAF" w14:textId="77777777" w:rsidTr="00012FB2">
        <w:tc>
          <w:tcPr>
            <w:tcW w:w="4675" w:type="dxa"/>
          </w:tcPr>
          <w:p w14:paraId="3ED3423B" w14:textId="1D822F14" w:rsidR="004444DA" w:rsidRDefault="004444DA" w:rsidP="00185749">
            <w:pPr>
              <w:pStyle w:val="a3"/>
              <w:ind w:firstLine="0"/>
              <w:jc w:val="center"/>
              <w:rPr>
                <w:lang w:eastAsia="zh-CN"/>
              </w:rPr>
            </w:pPr>
            <w:r>
              <w:rPr>
                <w:lang w:val="en-US"/>
              </w:rPr>
              <w:tab/>
            </w:r>
            <m:oMath>
              <m:sSub>
                <m:sSubPr>
                  <m:ctrlPr>
                    <w:rPr>
                      <w:rFonts w:ascii="Cambria Math" w:hAnsi="Cambria Math"/>
                      <w:sz w:val="18"/>
                      <w:lang w:val="en-US"/>
                    </w:rPr>
                  </m:ctrlPr>
                </m:sSubPr>
                <m:e>
                  <m:r>
                    <w:rPr>
                      <w:rFonts w:ascii="Cambria Math" w:hAnsi="Cambria Math"/>
                      <w:sz w:val="18"/>
                      <w:lang w:val="en-US"/>
                    </w:rPr>
                    <m:t>P</m:t>
                  </m:r>
                </m:e>
                <m:sub>
                  <m:r>
                    <w:rPr>
                      <w:rFonts w:ascii="Cambria Math" w:hAnsi="Cambria Math"/>
                      <w:sz w:val="18"/>
                      <w:lang w:val="en-US"/>
                    </w:rPr>
                    <m:t>d</m:t>
                  </m:r>
                </m:sub>
              </m:sSub>
              <m:d>
                <m:dPr>
                  <m:ctrlPr>
                    <w:rPr>
                      <w:rFonts w:ascii="Cambria Math" w:hAnsi="Cambria Math"/>
                      <w:sz w:val="18"/>
                      <w:lang w:val="en-US"/>
                    </w:rPr>
                  </m:ctrlPr>
                </m:dPr>
                <m:e>
                  <m:r>
                    <w:rPr>
                      <w:rFonts w:ascii="Cambria Math" w:hAnsi="Cambria Math"/>
                      <w:sz w:val="18"/>
                      <w:lang w:val="en-US"/>
                    </w:rPr>
                    <m:t>l</m:t>
                  </m:r>
                </m:e>
              </m:d>
              <m:r>
                <m:rPr>
                  <m:sty m:val="p"/>
                </m:rPr>
                <w:rPr>
                  <w:rFonts w:ascii="Cambria Math" w:hAnsi="Cambria Math"/>
                  <w:sz w:val="18"/>
                  <w:lang w:val="en-US"/>
                </w:rPr>
                <m:t>=</m:t>
              </m:r>
              <m:sSub>
                <m:sSubPr>
                  <m:ctrlPr>
                    <w:rPr>
                      <w:rFonts w:ascii="Cambria Math" w:hAnsi="Cambria Math"/>
                      <w:sz w:val="18"/>
                      <w:lang w:val="en-US"/>
                    </w:rPr>
                  </m:ctrlPr>
                </m:sSubPr>
                <m:e>
                  <m:r>
                    <w:rPr>
                      <w:rFonts w:ascii="Cambria Math" w:hAnsi="Cambria Math"/>
                      <w:sz w:val="18"/>
                      <w:lang w:val="en-US"/>
                    </w:rPr>
                    <m:t>P</m:t>
                  </m:r>
                </m:e>
                <m:sub>
                  <m:r>
                    <w:rPr>
                      <w:rFonts w:ascii="Cambria Math" w:hAnsi="Cambria Math"/>
                      <w:sz w:val="18"/>
                      <w:lang w:val="en-US"/>
                    </w:rPr>
                    <m:t>d</m:t>
                  </m:r>
                </m:sub>
              </m:sSub>
              <m:d>
                <m:dPr>
                  <m:ctrlPr>
                    <w:rPr>
                      <w:rFonts w:ascii="Cambria Math" w:hAnsi="Cambria Math"/>
                      <w:sz w:val="18"/>
                      <w:lang w:val="en-US"/>
                    </w:rPr>
                  </m:ctrlPr>
                </m:dPr>
                <m:e>
                  <m:sSubSup>
                    <m:sSubSupPr>
                      <m:ctrlPr>
                        <w:rPr>
                          <w:rFonts w:ascii="Cambria Math" w:hAnsi="Cambria Math"/>
                          <w:sz w:val="18"/>
                          <w:lang w:val="en-US"/>
                        </w:rPr>
                      </m:ctrlPr>
                    </m:sSubSupPr>
                    <m:e>
                      <m:r>
                        <w:rPr>
                          <w:rFonts w:ascii="Cambria Math" w:hAnsi="Cambria Math"/>
                          <w:sz w:val="18"/>
                          <w:lang w:val="en-US"/>
                        </w:rPr>
                        <m:t>n</m:t>
                      </m:r>
                    </m:e>
                    <m:sub>
                      <m:r>
                        <w:rPr>
                          <w:rFonts w:ascii="Cambria Math" w:hAnsi="Cambria Math"/>
                          <w:sz w:val="18"/>
                          <w:lang w:val="en-US"/>
                        </w:rPr>
                        <m:t>i</m:t>
                      </m:r>
                    </m:sub>
                    <m:sup>
                      <m:r>
                        <w:rPr>
                          <w:rFonts w:ascii="Cambria Math" w:hAnsi="Cambria Math"/>
                          <w:sz w:val="18"/>
                          <w:lang w:val="en-US"/>
                        </w:rPr>
                        <m:t>d</m:t>
                      </m:r>
                    </m:sup>
                  </m:sSubSup>
                  <m:d>
                    <m:dPr>
                      <m:ctrlPr>
                        <w:rPr>
                          <w:rFonts w:ascii="Cambria Math" w:hAnsi="Cambria Math"/>
                          <w:sz w:val="18"/>
                          <w:lang w:val="en-US"/>
                        </w:rPr>
                      </m:ctrlPr>
                    </m:dPr>
                    <m:e>
                      <m:r>
                        <w:rPr>
                          <w:rFonts w:ascii="Cambria Math" w:hAnsi="Cambria Math"/>
                          <w:sz w:val="18"/>
                          <w:lang w:val="en-US"/>
                        </w:rPr>
                        <m:t>t</m:t>
                      </m:r>
                    </m:e>
                  </m:d>
                  <m:r>
                    <m:rPr>
                      <m:sty m:val="p"/>
                    </m:rPr>
                    <w:rPr>
                      <w:rFonts w:ascii="Cambria Math" w:hAnsi="Cambria Math"/>
                      <w:sz w:val="18"/>
                      <w:lang w:val="en-US"/>
                    </w:rPr>
                    <m:t>=</m:t>
                  </m:r>
                  <m:r>
                    <w:rPr>
                      <w:rFonts w:ascii="Cambria Math" w:hAnsi="Cambria Math"/>
                      <w:sz w:val="18"/>
                      <w:lang w:val="en-US"/>
                    </w:rPr>
                    <m:t>l</m:t>
                  </m:r>
                </m:e>
              </m:d>
              <m:r>
                <m:rPr>
                  <m:sty m:val="p"/>
                </m:rPr>
                <w:rPr>
                  <w:rFonts w:ascii="Cambria Math" w:hAnsi="Cambria Math"/>
                  <w:sz w:val="18"/>
                  <w:lang w:val="en-US"/>
                </w:rPr>
                <m:t>=</m:t>
              </m:r>
              <m:f>
                <m:fPr>
                  <m:ctrlPr>
                    <w:rPr>
                      <w:rFonts w:ascii="Cambria Math" w:hAnsi="Cambria Math"/>
                      <w:sz w:val="18"/>
                      <w:lang w:val="en-US"/>
                    </w:rPr>
                  </m:ctrlPr>
                </m:fPr>
                <m:num>
                  <m:sSup>
                    <m:sSupPr>
                      <m:ctrlPr>
                        <w:rPr>
                          <w:rFonts w:ascii="Cambria Math" w:hAnsi="Cambria Math"/>
                          <w:sz w:val="18"/>
                          <w:lang w:val="en-US"/>
                        </w:rPr>
                      </m:ctrlPr>
                    </m:sSupPr>
                    <m:e>
                      <m:d>
                        <m:dPr>
                          <m:begChr m:val="["/>
                          <m:endChr m:val="]"/>
                          <m:ctrlPr>
                            <w:rPr>
                              <w:rFonts w:ascii="Cambria Math" w:hAnsi="Cambria Math"/>
                              <w:sz w:val="18"/>
                              <w:lang w:val="en-US"/>
                            </w:rPr>
                          </m:ctrlPr>
                        </m:dPr>
                        <m:e>
                          <m:sSub>
                            <m:sSubPr>
                              <m:ctrlPr>
                                <w:rPr>
                                  <w:rFonts w:ascii="Cambria Math" w:hAnsi="Cambria Math"/>
                                  <w:sz w:val="18"/>
                                  <w:lang w:val="en-US"/>
                                </w:rPr>
                              </m:ctrlPr>
                            </m:sSubPr>
                            <m:e>
                              <m:r>
                                <w:rPr>
                                  <w:rFonts w:ascii="Cambria Math" w:hAnsi="Cambria Math"/>
                                  <w:sz w:val="18"/>
                                  <w:lang w:val="en-US"/>
                                </w:rPr>
                                <m:t>μ</m:t>
                              </m:r>
                            </m:e>
                            <m:sub>
                              <m:r>
                                <w:rPr>
                                  <w:rFonts w:ascii="Cambria Math" w:hAnsi="Cambria Math"/>
                                  <w:sz w:val="18"/>
                                  <w:lang w:val="en-US"/>
                                </w:rPr>
                                <m:t>i</m:t>
                              </m:r>
                            </m:sub>
                          </m:sSub>
                          <m:d>
                            <m:dPr>
                              <m:ctrlPr>
                                <w:rPr>
                                  <w:rFonts w:ascii="Cambria Math" w:hAnsi="Cambria Math"/>
                                  <w:sz w:val="18"/>
                                  <w:lang w:val="en-US"/>
                                </w:rPr>
                              </m:ctrlPr>
                            </m:dPr>
                            <m:e>
                              <m:r>
                                <w:rPr>
                                  <w:rFonts w:ascii="Cambria Math" w:hAnsi="Cambria Math"/>
                                  <w:sz w:val="18"/>
                                  <w:lang w:val="en-US"/>
                                </w:rPr>
                                <m:t>t</m:t>
                              </m:r>
                            </m:e>
                          </m:d>
                          <m:r>
                            <w:rPr>
                              <w:rFonts w:ascii="Cambria Math" w:hAnsi="Cambria Math"/>
                              <w:sz w:val="18"/>
                              <w:lang w:val="en-US"/>
                            </w:rPr>
                            <m:t>T</m:t>
                          </m:r>
                        </m:e>
                      </m:d>
                    </m:e>
                    <m:sup>
                      <m:r>
                        <w:rPr>
                          <w:rFonts w:ascii="Cambria Math" w:hAnsi="Cambria Math"/>
                          <w:sz w:val="18"/>
                          <w:lang w:val="en-US"/>
                        </w:rPr>
                        <m:t>l</m:t>
                      </m:r>
                    </m:sup>
                  </m:sSup>
                </m:num>
                <m:den>
                  <m:r>
                    <w:rPr>
                      <w:rFonts w:ascii="Cambria Math" w:hAnsi="Cambria Math"/>
                      <w:sz w:val="18"/>
                      <w:lang w:val="en-US"/>
                    </w:rPr>
                    <m:t>l</m:t>
                  </m:r>
                  <m:r>
                    <m:rPr>
                      <m:sty m:val="p"/>
                    </m:rPr>
                    <w:rPr>
                      <w:rFonts w:ascii="Cambria Math" w:hAnsi="Cambria Math"/>
                      <w:sz w:val="18"/>
                      <w:lang w:val="en-US"/>
                    </w:rPr>
                    <m:t>!</m:t>
                  </m:r>
                </m:den>
              </m:f>
              <m:sSup>
                <m:sSupPr>
                  <m:ctrlPr>
                    <w:rPr>
                      <w:rFonts w:ascii="Cambria Math" w:hAnsi="Cambria Math"/>
                      <w:sz w:val="18"/>
                      <w:lang w:val="en-US"/>
                    </w:rPr>
                  </m:ctrlPr>
                </m:sSupPr>
                <m:e>
                  <m:r>
                    <w:rPr>
                      <w:rFonts w:ascii="Cambria Math" w:hAnsi="Cambria Math"/>
                      <w:sz w:val="18"/>
                      <w:lang w:val="en-US"/>
                    </w:rPr>
                    <m:t>e</m:t>
                  </m:r>
                </m:e>
                <m:sup>
                  <m:r>
                    <m:rPr>
                      <m:sty m:val="p"/>
                    </m:rPr>
                    <w:rPr>
                      <w:rFonts w:ascii="Cambria Math" w:hAnsi="Cambria Math"/>
                      <w:sz w:val="18"/>
                      <w:lang w:val="en-US"/>
                    </w:rPr>
                    <m:t>-</m:t>
                  </m:r>
                  <m:d>
                    <m:dPr>
                      <m:begChr m:val="["/>
                      <m:endChr m:val="]"/>
                      <m:ctrlPr>
                        <w:rPr>
                          <w:rFonts w:ascii="Cambria Math" w:hAnsi="Cambria Math"/>
                          <w:sz w:val="18"/>
                          <w:lang w:val="en-US"/>
                        </w:rPr>
                      </m:ctrlPr>
                    </m:dPr>
                    <m:e>
                      <m:sSub>
                        <m:sSubPr>
                          <m:ctrlPr>
                            <w:rPr>
                              <w:rFonts w:ascii="Cambria Math" w:hAnsi="Cambria Math"/>
                              <w:sz w:val="18"/>
                              <w:lang w:val="en-US"/>
                            </w:rPr>
                          </m:ctrlPr>
                        </m:sSubPr>
                        <m:e>
                          <m:r>
                            <w:rPr>
                              <w:rFonts w:ascii="Cambria Math" w:hAnsi="Cambria Math"/>
                              <w:sz w:val="18"/>
                              <w:lang w:val="en-US"/>
                            </w:rPr>
                            <m:t>μ</m:t>
                          </m:r>
                        </m:e>
                        <m:sub>
                          <m:r>
                            <w:rPr>
                              <w:rFonts w:ascii="Cambria Math" w:hAnsi="Cambria Math"/>
                              <w:sz w:val="18"/>
                              <w:lang w:val="en-US"/>
                            </w:rPr>
                            <m:t>i</m:t>
                          </m:r>
                        </m:sub>
                      </m:sSub>
                      <m:d>
                        <m:dPr>
                          <m:ctrlPr>
                            <w:rPr>
                              <w:rFonts w:ascii="Cambria Math" w:hAnsi="Cambria Math"/>
                              <w:sz w:val="18"/>
                              <w:lang w:val="en-US"/>
                            </w:rPr>
                          </m:ctrlPr>
                        </m:dPr>
                        <m:e>
                          <m:r>
                            <w:rPr>
                              <w:rFonts w:ascii="Cambria Math" w:hAnsi="Cambria Math"/>
                              <w:sz w:val="18"/>
                              <w:lang w:val="en-US"/>
                            </w:rPr>
                            <m:t>t</m:t>
                          </m:r>
                        </m:e>
                      </m:d>
                      <m:r>
                        <w:rPr>
                          <w:rFonts w:ascii="Cambria Math" w:hAnsi="Cambria Math"/>
                          <w:sz w:val="18"/>
                          <w:lang w:val="en-US"/>
                        </w:rPr>
                        <m:t>T</m:t>
                      </m:r>
                    </m:e>
                  </m:d>
                </m:sup>
              </m:sSup>
              <m:r>
                <m:rPr>
                  <m:sty m:val="p"/>
                </m:rPr>
                <w:rPr>
                  <w:rFonts w:ascii="Cambria Math" w:hAnsi="Cambria Math"/>
                  <w:sz w:val="18"/>
                  <w:lang w:val="en-US"/>
                </w:rPr>
                <m:t>,</m:t>
              </m:r>
              <m:r>
                <w:rPr>
                  <w:rFonts w:ascii="Cambria Math" w:hAnsi="Cambria Math"/>
                  <w:sz w:val="18"/>
                  <w:lang w:val="en-US"/>
                </w:rPr>
                <m:t>l</m:t>
              </m:r>
              <m:r>
                <m:rPr>
                  <m:sty m:val="p"/>
                </m:rPr>
                <w:rPr>
                  <w:rFonts w:ascii="Cambria Math" w:hAnsi="Cambria Math"/>
                  <w:sz w:val="18"/>
                  <w:lang w:val="en-US"/>
                </w:rPr>
                <m:t>=0,1,</m:t>
              </m:r>
              <m:r>
                <m:rPr>
                  <m:sty m:val="p"/>
                </m:rPr>
                <w:rPr>
                  <w:rFonts w:ascii="Cambria Math" w:hAnsi="Cambria Math" w:hint="eastAsia"/>
                  <w:sz w:val="18"/>
                  <w:lang w:val="en-US"/>
                </w:rPr>
                <m:t>…</m:t>
              </m:r>
            </m:oMath>
            <w:r w:rsidR="004A4B76">
              <w:rPr>
                <w:rFonts w:hint="eastAsia"/>
                <w:sz w:val="18"/>
                <w:lang w:val="en-US" w:eastAsia="zh-CN"/>
              </w:rPr>
              <w:t>,</w:t>
            </w:r>
          </w:p>
        </w:tc>
        <w:tc>
          <w:tcPr>
            <w:tcW w:w="360" w:type="dxa"/>
            <w:vAlign w:val="center"/>
          </w:tcPr>
          <w:p w14:paraId="49A09AB7" w14:textId="107D0F36" w:rsidR="004444DA" w:rsidRDefault="004444DA" w:rsidP="00185749">
            <w:pPr>
              <w:pStyle w:val="a3"/>
              <w:ind w:firstLine="0"/>
              <w:jc w:val="left"/>
            </w:pPr>
            <w:r>
              <w:rPr>
                <w:lang w:val="en-US"/>
              </w:rPr>
              <w:t>(</w:t>
            </w:r>
            <w:r>
              <w:rPr>
                <w:lang w:val="en-US"/>
              </w:rPr>
              <w:fldChar w:fldCharType="begin"/>
            </w:r>
            <w:r>
              <w:rPr>
                <w:lang w:val="en-US"/>
              </w:rPr>
              <w:instrText xml:space="preserve"> SEQ Equation \* ARABIC </w:instrText>
            </w:r>
            <w:r>
              <w:rPr>
                <w:lang w:val="en-US"/>
              </w:rPr>
              <w:fldChar w:fldCharType="separate"/>
            </w:r>
            <w:r w:rsidR="008149F6">
              <w:rPr>
                <w:noProof/>
                <w:lang w:val="en-US"/>
              </w:rPr>
              <w:t>4</w:t>
            </w:r>
            <w:r>
              <w:rPr>
                <w:lang w:val="en-US"/>
              </w:rPr>
              <w:fldChar w:fldCharType="end"/>
            </w:r>
            <w:r>
              <w:rPr>
                <w:lang w:val="en-US"/>
              </w:rPr>
              <w:t>)</w:t>
            </w:r>
          </w:p>
        </w:tc>
      </w:tr>
    </w:tbl>
    <w:p w14:paraId="681CE4CF" w14:textId="7A741303" w:rsidR="001565EA" w:rsidRPr="008D122C" w:rsidRDefault="004444DA" w:rsidP="00D520B3">
      <w:pPr>
        <w:pStyle w:val="a3"/>
        <w:tabs>
          <w:tab w:val="clear" w:pos="288"/>
        </w:tabs>
        <w:ind w:firstLine="0"/>
        <w:rPr>
          <w:lang w:val="en-US" w:eastAsia="zh-CN"/>
        </w:rPr>
      </w:pPr>
      <w:r>
        <w:rPr>
          <w:lang w:val="en-US"/>
        </w:rPr>
        <w:t>wi</w:t>
      </w:r>
      <w:r w:rsidR="00A544AD">
        <w:rPr>
          <w:lang w:val="en-US"/>
        </w:rPr>
        <w:t>t</w:t>
      </w:r>
      <w:r w:rsidR="00BE4B03" w:rsidRPr="005E2329">
        <w:rPr>
          <w:lang w:val="en-US"/>
        </w:rPr>
        <w:t xml:space="preserve">hout loss of generality, the net number of slice requests </w:t>
      </w:r>
      <m:oMath>
        <m:r>
          <w:rPr>
            <w:rFonts w:ascii="Cambria Math" w:hAnsi="Cambria Math"/>
            <w:lang w:val="en-US"/>
          </w:rPr>
          <m:t>h</m:t>
        </m:r>
      </m:oMath>
      <w:r w:rsidR="00BE4B03" w:rsidRPr="005E2329">
        <w:rPr>
          <w:lang w:val="en-US"/>
        </w:rPr>
        <w:t xml:space="preserve"> is equal to</w:t>
      </w:r>
      <w:r w:rsidR="00BE4B03">
        <w:rPr>
          <w:lang w:val="en-US"/>
        </w:rPr>
        <w:t xml:space="preserve"> </w:t>
      </w:r>
      <m:oMath>
        <m:r>
          <w:rPr>
            <w:rFonts w:ascii="Cambria Math" w:hAnsi="Cambria Math"/>
            <w:lang w:val="en-US"/>
          </w:rPr>
          <m:t>h = k-l+ w</m:t>
        </m:r>
      </m:oMath>
      <w:r w:rsidR="00BE4B03" w:rsidRPr="005E2329">
        <w:rPr>
          <w:lang w:val="en-US"/>
        </w:rPr>
        <w:t xml:space="preserve">, where </w:t>
      </w:r>
      <m:oMath>
        <m:r>
          <w:rPr>
            <w:rFonts w:ascii="Cambria Math" w:hAnsi="Cambria Math"/>
            <w:lang w:val="en-US"/>
          </w:rPr>
          <m:t>w</m:t>
        </m:r>
      </m:oMath>
      <w:r w:rsidR="00BE4B03">
        <w:rPr>
          <w:rFonts w:hint="eastAsia"/>
          <w:lang w:val="en-US" w:eastAsia="zh-CN"/>
        </w:rPr>
        <w:t xml:space="preserve"> </w:t>
      </w:r>
      <w:r w:rsidR="00BE4B03" w:rsidRPr="005E2329">
        <w:rPr>
          <w:lang w:val="en-US"/>
        </w:rPr>
        <w:t>is the number of waiting slice requests. For simplicity, we consider that slice arrivals and departures are independent stochastic process in each stage, we can derive the probability of the net number of slice requests as</w:t>
      </w:r>
      <w:r w:rsidR="001565EA">
        <w:rPr>
          <w:sz w:val="18"/>
          <w:lang w:eastAsia="zh-CN"/>
        </w:rPr>
        <w:t xml:space="preserve">       </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447"/>
      </w:tblGrid>
      <w:tr w:rsidR="00FD44F3" w14:paraId="65D043BD" w14:textId="77777777" w:rsidTr="00012FB2">
        <w:tc>
          <w:tcPr>
            <w:tcW w:w="4675" w:type="dxa"/>
          </w:tcPr>
          <w:p w14:paraId="52E1A305" w14:textId="3537D60D" w:rsidR="008D122C" w:rsidRPr="008D122C" w:rsidRDefault="008D122C" w:rsidP="008D122C">
            <w:pPr>
              <w:pStyle w:val="a3"/>
              <w:ind w:firstLine="0"/>
              <w:jc w:val="center"/>
            </w:pPr>
            <m:oMathPara>
              <m:oMathParaPr>
                <m:jc m:val="left"/>
              </m:oMathParaPr>
              <m:oMath>
                <m:r>
                  <w:rPr>
                    <w:rFonts w:ascii="Cambria Math" w:hAnsi="Cambria Math"/>
                  </w:rPr>
                  <m:t>P</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w</m:t>
                </m:r>
                <m:r>
                  <m:rPr>
                    <m:sty m:val="p"/>
                  </m:rPr>
                  <w:rPr>
                    <w:rFonts w:ascii="Cambria Math" w:hAnsi="Cambria Math"/>
                  </w:rPr>
                  <m:t>)</m:t>
                </m:r>
              </m:oMath>
            </m:oMathPara>
          </w:p>
          <w:p w14:paraId="31D362A8" w14:textId="386697FD" w:rsidR="00FD44F3" w:rsidRDefault="008D122C" w:rsidP="008D122C">
            <w:pPr>
              <w:pStyle w:val="a3"/>
              <w:ind w:firstLine="0"/>
              <w:jc w:val="center"/>
            </w:pPr>
            <m:oMathPara>
              <m:oMath>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e>
                  <m:sub>
                    <m:r>
                      <w:rPr>
                        <w:rFonts w:ascii="Cambria Math" w:hAnsi="Cambria Math"/>
                      </w:rPr>
                      <m:t>m</m:t>
                    </m:r>
                    <m:r>
                      <m:rPr>
                        <m:sty m:val="p"/>
                      </m:rPr>
                      <w:rPr>
                        <w:rFonts w:ascii="Cambria Math" w:hAnsi="Cambria Math"/>
                      </w:rPr>
                      <m:t>=-∞</m:t>
                    </m:r>
                  </m:sub>
                  <m:sup>
                    <m:r>
                      <m:rPr>
                        <m:sty m:val="p"/>
                      </m:rPr>
                      <w:rPr>
                        <w:rFonts w:ascii="Cambria Math" w:hAnsi="Cambria Math"/>
                      </w:rPr>
                      <m:t>∞</m:t>
                    </m:r>
                  </m:sup>
                </m:sSubSup>
                <m:r>
                  <m:rPr>
                    <m:sty m:val="p"/>
                  </m:rPr>
                  <w:rPr>
                    <w:rFonts w:ascii="Cambria Math" w:hAnsi="Cambria Math"/>
                  </w:rPr>
                  <m:t> </m:t>
                </m:r>
                <m:sSub>
                  <m:sSubPr>
                    <m:ctrlPr>
                      <w:rPr>
                        <w:rFonts w:ascii="Cambria Math" w:hAnsi="Cambria Math"/>
                      </w:rPr>
                    </m:ctrlPr>
                  </m:sSubPr>
                  <m:e>
                    <m:r>
                      <w:rPr>
                        <w:rFonts w:ascii="Cambria Math" w:hAnsi="Cambria Math"/>
                      </w:rPr>
                      <m:t>P</m:t>
                    </m:r>
                  </m:e>
                  <m:sub>
                    <m:r>
                      <w:rPr>
                        <w:rFonts w:ascii="Cambria Math" w:hAnsi="Cambria Math"/>
                      </w:rPr>
                      <m:t>d</m:t>
                    </m:r>
                  </m:sub>
                </m:sSub>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m</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a</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w</m:t>
                </m:r>
                <m:r>
                  <m:rPr>
                    <m:sty m:val="p"/>
                  </m:rPr>
                  <w:rPr>
                    <w:rFonts w:ascii="Cambria Math" w:hAnsi="Cambria Math"/>
                  </w:rPr>
                  <m:t>)</m:t>
                </m:r>
                <m:r>
                  <m:rPr>
                    <m:sty m:val="p"/>
                  </m:rPr>
                  <w:rPr>
                    <w:rFonts w:ascii="Cambria Math" w:hAnsi="Cambria Math"/>
                  </w:rPr>
                  <w:br/>
                </m:r>
              </m:oMath>
              <m:oMath>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r>
                      <w:rPr>
                        <w:rFonts w:ascii="Cambria Math" w:hAnsi="Cambria Math"/>
                      </w:rPr>
                      <m:t>T</m:t>
                    </m:r>
                  </m:sup>
                </m:sSup>
                <m:sSubSup>
                  <m:sSubSupPr>
                    <m:ctrlPr>
                      <w:rPr>
                        <w:rFonts w:ascii="Cambria Math" w:hAnsi="Cambria Math"/>
                      </w:rPr>
                    </m:ctrlPr>
                  </m:sSubSupPr>
                  <m:e>
                    <m:r>
                      <m:rPr>
                        <m:sty m:val="p"/>
                      </m:rPr>
                      <w:rPr>
                        <w:rFonts w:ascii="Cambria Math" w:hAnsi="Cambria Math"/>
                      </w:rPr>
                      <m:t>∑</m:t>
                    </m:r>
                  </m:e>
                  <m:sub>
                    <m:r>
                      <w:rPr>
                        <w:rFonts w:ascii="Cambria Math" w:hAnsi="Cambria Math"/>
                      </w:rPr>
                      <m:t>m</m:t>
                    </m:r>
                    <m:r>
                      <m:rPr>
                        <m:sty m:val="p"/>
                      </m:rPr>
                      <w:rPr>
                        <w:rFonts w:ascii="Cambria Math" w:hAnsi="Cambria Math"/>
                      </w:rPr>
                      <m:t>=0</m:t>
                    </m:r>
                  </m:sub>
                  <m:sup>
                    <m:r>
                      <m:rPr>
                        <m:sty m:val="p"/>
                      </m:rPr>
                      <w:rPr>
                        <w:rFonts w:ascii="Cambria Math" w:hAnsi="Cambria Math"/>
                      </w:rPr>
                      <m:t>∞</m:t>
                    </m:r>
                  </m:sup>
                </m:sSubSup>
                <m:r>
                  <m:rPr>
                    <m:sty m:val="p"/>
                  </m:rPr>
                  <w:rPr>
                    <w:rFonts w:ascii="Cambria Math" w:hAnsi="Cambria Math"/>
                  </w:rPr>
                  <m:t> </m:t>
                </m:r>
                <m:f>
                  <m:fPr>
                    <m:ctrlPr>
                      <w:rPr>
                        <w:rFonts w:ascii="Cambria Math" w:hAnsi="Cambria Math"/>
                      </w:rPr>
                    </m:ctrlPr>
                  </m:fPr>
                  <m:num>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e>
                        </m:d>
                      </m:e>
                      <m:sup>
                        <m:r>
                          <w:rPr>
                            <w:rFonts w:ascii="Cambria Math" w:hAnsi="Cambria Math"/>
                          </w:rPr>
                          <m:t>m</m:t>
                        </m:r>
                      </m:sup>
                    </m:sSup>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e>
                        </m:d>
                      </m:e>
                      <m:sup>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w</m:t>
                        </m:r>
                        <m:r>
                          <m:rPr>
                            <m:sty m:val="p"/>
                          </m:rPr>
                          <w:rPr>
                            <w:rFonts w:ascii="Cambria Math" w:hAnsi="Cambria Math"/>
                          </w:rPr>
                          <m:t>)</m:t>
                        </m:r>
                      </m:sup>
                    </m:sSup>
                  </m:num>
                  <m:den>
                    <m:r>
                      <w:rPr>
                        <w:rFonts w:ascii="Cambria Math" w:hAnsi="Cambria Math"/>
                      </w:rPr>
                      <m:t>m</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w</m:t>
                    </m:r>
                    <m:r>
                      <m:rPr>
                        <m:sty m:val="p"/>
                      </m:rPr>
                      <w:rPr>
                        <w:rFonts w:ascii="Cambria Math" w:hAnsi="Cambria Math"/>
                      </w:rPr>
                      <m:t>)!</m:t>
                    </m:r>
                  </m:den>
                </m:f>
              </m:oMath>
            </m:oMathPara>
          </w:p>
        </w:tc>
        <w:tc>
          <w:tcPr>
            <w:tcW w:w="360" w:type="dxa"/>
            <w:vAlign w:val="center"/>
          </w:tcPr>
          <w:p w14:paraId="157C8A3F" w14:textId="4A361275" w:rsidR="00FD44F3" w:rsidRDefault="00FD44F3" w:rsidP="00185749">
            <w:pPr>
              <w:pStyle w:val="a3"/>
              <w:ind w:firstLine="0"/>
              <w:jc w:val="left"/>
            </w:pPr>
            <w:r w:rsidRPr="00831B9D">
              <w:t>(</w:t>
            </w:r>
            <w:r w:rsidR="007B385C">
              <w:fldChar w:fldCharType="begin"/>
            </w:r>
            <w:r w:rsidR="007B385C">
              <w:instrText xml:space="preserve"> SEQ Equation \* ARABIC </w:instrText>
            </w:r>
            <w:r w:rsidR="007B385C">
              <w:fldChar w:fldCharType="separate"/>
            </w:r>
            <w:r w:rsidR="008149F6">
              <w:rPr>
                <w:noProof/>
              </w:rPr>
              <w:t>5</w:t>
            </w:r>
            <w:r w:rsidR="007B385C">
              <w:rPr>
                <w:noProof/>
              </w:rPr>
              <w:fldChar w:fldCharType="end"/>
            </w:r>
            <w:r w:rsidRPr="00831B9D">
              <w:t>)</w:t>
            </w:r>
          </w:p>
        </w:tc>
      </w:tr>
    </w:tbl>
    <w:p w14:paraId="297C5962" w14:textId="67C6F9BE" w:rsidR="00616160" w:rsidRDefault="00717AC5" w:rsidP="00717AC5">
      <w:pPr>
        <w:pStyle w:val="2"/>
      </w:pPr>
      <w:r w:rsidRPr="00717AC5">
        <w:t>Utility Function</w:t>
      </w:r>
    </w:p>
    <w:p w14:paraId="0394247D" w14:textId="2C3A7A48" w:rsidR="00D520B3" w:rsidRDefault="00717AC5" w:rsidP="001F092F">
      <w:pPr>
        <w:ind w:firstLine="288"/>
        <w:jc w:val="both"/>
      </w:pPr>
      <w:r>
        <w:t xml:space="preserve">For SP </w:t>
      </w:r>
      <m:oMath>
        <m:r>
          <w:rPr>
            <w:rFonts w:ascii="Cambria Math" w:hAnsi="Cambria Math"/>
            <w:lang w:eastAsia="zh-CN"/>
          </w:rPr>
          <m:t>i</m:t>
        </m:r>
      </m:oMath>
      <w:r>
        <w:t xml:space="preserve">, slice request </w:t>
      </w:r>
      <m:oMath>
        <m:r>
          <w:rPr>
            <w:rFonts w:ascii="Cambria Math" w:hAnsi="Cambria Math"/>
          </w:rPr>
          <m:t>j</m:t>
        </m:r>
      </m:oMath>
      <w:r>
        <w:t xml:space="preserve"> rents </w:t>
      </w:r>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oMath>
      <w:r>
        <w:t xml:space="preserve">  </w:t>
      </w:r>
      <w:r w:rsidR="00112AF2">
        <w:t xml:space="preserve">unit </w:t>
      </w:r>
      <w:r>
        <w:t xml:space="preserve">resource of type </w:t>
      </w:r>
      <m:oMath>
        <m:r>
          <m:rPr>
            <m:sty m:val="p"/>
          </m:rPr>
          <w:rPr>
            <w:rFonts w:ascii="Cambria Math" w:hAnsi="Cambria Math"/>
          </w:rPr>
          <m:t>z</m:t>
        </m:r>
      </m:oMath>
      <w:r>
        <w:t xml:space="preserve"> to meet its QoS requirements.</w:t>
      </w:r>
      <w:r w:rsidR="00CC0D1C">
        <w:t xml:space="preserve"> </w:t>
      </w:r>
      <m:oMath>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oMath>
      <w:r w:rsidR="00690195">
        <w:rPr>
          <w:rFonts w:hint="eastAsia"/>
          <w:lang w:eastAsia="zh-CN"/>
        </w:rPr>
        <w:t xml:space="preserve"> </w:t>
      </w:r>
      <w:r>
        <w:t xml:space="preserve">indicates how many resource units of type </w:t>
      </w:r>
      <m:oMath>
        <m:r>
          <w:rPr>
            <w:rFonts w:ascii="Cambria Math" w:hAnsi="Cambria Math"/>
          </w:rPr>
          <m:t>z</m:t>
        </m:r>
      </m:oMath>
      <w:r>
        <w:t xml:space="preserve"> should be rented for slice request </w:t>
      </w:r>
      <m:oMath>
        <m:r>
          <w:rPr>
            <w:rFonts w:ascii="Cambria Math" w:hAnsi="Cambria Math"/>
          </w:rPr>
          <m:t>j</m:t>
        </m:r>
      </m:oMath>
      <w:r>
        <w:t xml:space="preserve">. To evaluate the satisfactory of slice request </w:t>
      </w:r>
      <m:oMath>
        <m:r>
          <w:rPr>
            <w:rFonts w:ascii="Cambria Math" w:hAnsi="Cambria Math"/>
          </w:rPr>
          <m:t>j</m:t>
        </m:r>
      </m:oMath>
      <w:r>
        <w:t>, the logarithmic function, which has been widely</w:t>
      </w:r>
      <w:r w:rsidR="00FC3B7F">
        <w:t xml:space="preserve"> </w:t>
      </w:r>
      <w:r>
        <w:t>used in previous works</w:t>
      </w:r>
      <w:r w:rsidR="00B43241">
        <w:t xml:space="preserve"> </w:t>
      </w:r>
      <w:r w:rsidR="00B43241">
        <w:fldChar w:fldCharType="begin"/>
      </w:r>
      <w:r w:rsidR="00B43241">
        <w:instrText xml:space="preserve"> REF _Ref81851225 \r \h </w:instrText>
      </w:r>
      <w:r w:rsidR="00B43241">
        <w:fldChar w:fldCharType="separate"/>
      </w:r>
      <w:r w:rsidR="008149F6">
        <w:t>[4]</w:t>
      </w:r>
      <w:r w:rsidR="00B43241">
        <w:fldChar w:fldCharType="end"/>
      </w:r>
      <w:r>
        <w:t xml:space="preserve"> is adopted as the utility function, give as </w:t>
      </w:r>
      <m:oMath>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e>
        </m:d>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e>
            </m:d>
          </m:e>
        </m:func>
      </m:oMath>
      <w:r>
        <w:t xml:space="preserve">when </w:t>
      </w:r>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r>
          <m:rPr>
            <m:sty m:val="p"/>
          </m:rPr>
          <w:rPr>
            <w:rFonts w:ascii="Cambria Math" w:hAnsi="Cambria Math"/>
          </w:rPr>
          <m:t>&gt;0</m:t>
        </m:r>
      </m:oMath>
      <w:r w:rsidR="00431386">
        <w:rPr>
          <w:rFonts w:hint="eastAsia"/>
          <w:lang w:eastAsia="zh-CN"/>
        </w:rPr>
        <w:t xml:space="preserve"> </w:t>
      </w:r>
      <w:r w:rsidR="000B37CC">
        <w:rPr>
          <w:lang w:eastAsia="zh-CN"/>
        </w:rPr>
        <w:t xml:space="preserve">and </w:t>
      </w:r>
      <m:oMath>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e>
        </m:d>
        <m:r>
          <m:rPr>
            <m:sty m:val="p"/>
          </m:rPr>
          <w:rPr>
            <w:rFonts w:ascii="Cambria Math" w:hAnsi="Cambria Math"/>
          </w:rPr>
          <m:t>=</m:t>
        </m:r>
        <m:r>
          <m:rPr>
            <m:sty m:val="p"/>
          </m:rPr>
          <w:rPr>
            <w:rFonts w:ascii="Cambria Math" w:eastAsia="微软雅黑" w:hAnsi="Cambria Math" w:cs="微软雅黑"/>
            <w:lang w:eastAsia="zh-CN"/>
          </w:rPr>
          <m:t>-</m:t>
        </m:r>
        <m:r>
          <m:rPr>
            <m:sty m:val="p"/>
          </m:rPr>
          <w:rPr>
            <w:rFonts w:ascii="Cambria Math" w:eastAsia="微软雅黑" w:hAnsi="Cambria Math" w:cs="微软雅黑" w:hint="eastAsia"/>
            <w:lang w:eastAsia="zh-CN"/>
          </w:rPr>
          <m:t>∞</m:t>
        </m:r>
      </m:oMath>
      <w:r w:rsidR="002A3B24" w:rsidRPr="002A3B24">
        <w:rPr>
          <w:lang w:eastAsia="zh-CN"/>
        </w:rPr>
        <w:t xml:space="preserve">. In the following, we formulate </w:t>
      </w:r>
      <w:r w:rsidR="00B43241">
        <w:rPr>
          <w:rFonts w:hint="eastAsia"/>
          <w:lang w:eastAsia="zh-CN"/>
        </w:rPr>
        <w:t>t</w:t>
      </w:r>
      <w:r w:rsidR="00B43241">
        <w:rPr>
          <w:lang w:eastAsia="zh-CN"/>
        </w:rPr>
        <w:t xml:space="preserve">he </w:t>
      </w:r>
      <w:r w:rsidR="00446441" w:rsidRPr="00446441">
        <w:t xml:space="preserve">utility function of SP </w:t>
      </w:r>
      <m:oMath>
        <m:r>
          <w:rPr>
            <w:rFonts w:ascii="Cambria Math" w:hAnsi="Cambria Math"/>
          </w:rPr>
          <m:t>i</m:t>
        </m:r>
      </m:oMath>
      <w:r w:rsidR="00446441" w:rsidRPr="00FC3B7F">
        <w:rPr>
          <w:i/>
        </w:rPr>
        <w:t xml:space="preserve"> </w:t>
      </w:r>
      <w:r w:rsidR="00446441" w:rsidRPr="00446441">
        <w:t xml:space="preserve">for slice request </w:t>
      </w:r>
      <m:oMath>
        <m:r>
          <w:rPr>
            <w:rFonts w:ascii="Cambria Math" w:hAnsi="Cambria Math"/>
          </w:rPr>
          <m:t>j</m:t>
        </m:r>
      </m:oMath>
      <w:r w:rsidR="00446441" w:rsidRPr="00FC3B7F">
        <w:rPr>
          <w:i/>
        </w:rPr>
        <w:t xml:space="preserve"> </w:t>
      </w:r>
      <w:r w:rsidR="00446441" w:rsidRPr="00446441">
        <w:t>as</w:t>
      </w:r>
    </w:p>
    <w:p w14:paraId="793FF827" w14:textId="7246D65A" w:rsidR="001A47EE" w:rsidRPr="001A47EE" w:rsidRDefault="001A47EE" w:rsidP="001A47EE">
      <w:pPr>
        <w:ind w:firstLine="288"/>
        <w:jc w:val="both"/>
        <w:rPr>
          <w:lang w:eastAsia="zh-CN"/>
        </w:rPr>
      </w:pPr>
    </w:p>
    <w:tbl>
      <w:tblPr>
        <w:tblStyle w:val="ad"/>
        <w:tblW w:w="5035" w:type="dxa"/>
        <w:tblLook w:val="04A0" w:firstRow="1" w:lastRow="0" w:firstColumn="1" w:lastColumn="0" w:noHBand="0" w:noVBand="1"/>
      </w:tblPr>
      <w:tblGrid>
        <w:gridCol w:w="4588"/>
        <w:gridCol w:w="447"/>
      </w:tblGrid>
      <w:tr w:rsidR="007C5627" w14:paraId="1560F476" w14:textId="77777777" w:rsidTr="00012FB2">
        <w:tc>
          <w:tcPr>
            <w:tcW w:w="4675" w:type="dxa"/>
            <w:tcBorders>
              <w:top w:val="nil"/>
              <w:left w:val="nil"/>
              <w:bottom w:val="nil"/>
              <w:right w:val="nil"/>
            </w:tcBorders>
          </w:tcPr>
          <w:p w14:paraId="6D0A6A95" w14:textId="0E3B8604" w:rsidR="007C5627" w:rsidRDefault="007C5627" w:rsidP="00185749">
            <w:pPr>
              <w:pStyle w:val="a3"/>
              <w:ind w:firstLine="0"/>
              <w:jc w:val="center"/>
            </w:pPr>
            <w:r>
              <w:rPr>
                <w:lang w:val="en-US"/>
              </w:rPr>
              <w:tab/>
            </w:r>
            <m:oMath>
              <m:sSub>
                <m:sSubPr>
                  <m:ctrlPr>
                    <w:rPr>
                      <w:rFonts w:ascii="Cambria Math" w:hAnsi="Cambria Math"/>
                    </w:rPr>
                  </m:ctrlPr>
                </m:sSubPr>
                <m:e>
                  <m:r>
                    <w:rPr>
                      <w:rFonts w:ascii="Cambria Math" w:hAnsi="Cambria Math"/>
                    </w:rPr>
                    <m:t>U</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j</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θ</m:t>
                  </m:r>
                </m:e>
                <m:sub>
                  <m:r>
                    <w:rPr>
                      <w:rFonts w:ascii="Cambria Math" w:hAnsi="Cambria Math"/>
                    </w:rPr>
                    <m:t>i</m:t>
                  </m:r>
                  <m:r>
                    <m:rPr>
                      <m:sty m:val="p"/>
                    </m:rPr>
                    <w:rPr>
                      <w:rFonts w:ascii="Cambria Math" w:hAnsi="Cambria Math"/>
                    </w:rPr>
                    <m:t>,</m:t>
                  </m:r>
                  <m:r>
                    <w:rPr>
                      <w:rFonts w:ascii="Cambria Math" w:hAnsi="Cambria Math"/>
                    </w:rPr>
                    <m:t>z</m:t>
                  </m:r>
                </m:sub>
              </m:sSub>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e>
              </m:d>
            </m:oMath>
            <w:r>
              <w:rPr>
                <w:rFonts w:hint="eastAsia"/>
                <w:lang w:val="en-US" w:eastAsia="zh-CN"/>
              </w:rPr>
              <w:t>.</w:t>
            </w:r>
          </w:p>
        </w:tc>
        <w:tc>
          <w:tcPr>
            <w:tcW w:w="360" w:type="dxa"/>
            <w:tcBorders>
              <w:top w:val="nil"/>
              <w:left w:val="nil"/>
              <w:bottom w:val="nil"/>
              <w:right w:val="nil"/>
            </w:tcBorders>
            <w:vAlign w:val="center"/>
          </w:tcPr>
          <w:p w14:paraId="43A7BF41" w14:textId="689A5F63" w:rsidR="007C5627" w:rsidRDefault="007C5627" w:rsidP="00D520B3">
            <w:pPr>
              <w:pStyle w:val="a3"/>
              <w:ind w:firstLine="0"/>
              <w:jc w:val="right"/>
            </w:pPr>
            <w:r>
              <w:rPr>
                <w:rFonts w:hint="eastAsia"/>
                <w:lang w:val="en-US" w:eastAsia="zh-CN"/>
              </w:rPr>
              <w:t>(</w:t>
            </w:r>
            <w:r w:rsidR="007B385C">
              <w:fldChar w:fldCharType="begin"/>
            </w:r>
            <w:r w:rsidR="007B385C">
              <w:instrText xml:space="preserve"> SEQ Equation \* ARABIC </w:instrText>
            </w:r>
            <w:r w:rsidR="007B385C">
              <w:fldChar w:fldCharType="separate"/>
            </w:r>
            <w:r w:rsidR="008149F6">
              <w:rPr>
                <w:noProof/>
              </w:rPr>
              <w:t>6</w:t>
            </w:r>
            <w:r w:rsidR="007B385C">
              <w:rPr>
                <w:noProof/>
              </w:rPr>
              <w:fldChar w:fldCharType="end"/>
            </w:r>
            <w:r>
              <w:rPr>
                <w:rFonts w:hint="eastAsia"/>
                <w:lang w:val="en-US" w:eastAsia="zh-CN"/>
              </w:rPr>
              <w:t>)</w:t>
            </w:r>
          </w:p>
        </w:tc>
      </w:tr>
    </w:tbl>
    <w:p w14:paraId="2F128019" w14:textId="15803390" w:rsidR="00C16994" w:rsidRPr="00C16994" w:rsidRDefault="006D6B1A" w:rsidP="00431386">
      <w:pPr>
        <w:jc w:val="both"/>
        <w:rPr>
          <w:lang w:eastAsia="zh-CN"/>
        </w:rPr>
      </w:pPr>
      <w:r w:rsidRPr="006D6B1A">
        <w:t xml:space="preserve">where </w:t>
      </w:r>
      <m:oMath>
        <m:sSub>
          <m:sSubPr>
            <m:ctrlPr>
              <w:rPr>
                <w:rFonts w:ascii="Cambria Math" w:hAnsi="Cambria Math"/>
                <w:i/>
              </w:rPr>
            </m:ctrlPr>
          </m:sSubPr>
          <m:e>
            <m:r>
              <w:rPr>
                <w:rFonts w:ascii="Cambria Math" w:hAnsi="Cambria Math"/>
              </w:rPr>
              <m:t>θ</m:t>
            </m:r>
          </m:e>
          <m:sub>
            <m:r>
              <w:rPr>
                <w:rFonts w:ascii="Cambria Math" w:hAnsi="Cambria Math"/>
              </w:rPr>
              <m:t>i,z</m:t>
            </m:r>
          </m:sub>
        </m:sSub>
      </m:oMath>
      <w:r w:rsidRPr="006D6B1A">
        <w:t xml:space="preserve"> is the adjustment factor</w:t>
      </w:r>
      <w:r w:rsidR="00C16994">
        <w:t xml:space="preserve">, </w:t>
      </w:r>
      <w:r w:rsidR="00C16994" w:rsidRPr="00C16994">
        <w:t xml:space="preserve">and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i,j,z</m:t>
            </m:r>
          </m:sub>
        </m:sSub>
      </m:oMath>
      <w:r w:rsidR="00C16994" w:rsidRPr="00C16994">
        <w:t xml:space="preserve"> is the required resource units to determine how many resource units of type $z$ should be rented for slice request </w:t>
      </w:r>
      <m:oMath>
        <m:r>
          <m:rPr>
            <m:sty m:val="p"/>
          </m:rPr>
          <w:rPr>
            <w:rFonts w:ascii="Cambria Math" w:hAnsi="Cambria Math"/>
          </w:rPr>
          <m:t>j</m:t>
        </m:r>
        <m:r>
          <m:rPr>
            <m:sty m:val="p"/>
          </m:rPr>
          <w:rPr>
            <w:rFonts w:ascii="Cambria Math" w:hAnsi="Cambria Math"/>
            <w:lang w:eastAsia="zh-CN"/>
          </w:rPr>
          <m:t>.</m:t>
        </m:r>
      </m:oMath>
    </w:p>
    <w:p w14:paraId="185ED3B2" w14:textId="25DE2C29" w:rsidR="006D6B1A" w:rsidRDefault="0026034F" w:rsidP="006D6B1A">
      <w:pPr>
        <w:pStyle w:val="2"/>
      </w:pPr>
      <w:r w:rsidRPr="0026034F">
        <w:t>Resource Cost Function</w:t>
      </w:r>
    </w:p>
    <w:p w14:paraId="0E8974FB" w14:textId="0703359F" w:rsidR="00FC4A84" w:rsidRDefault="00194F94" w:rsidP="00FC4A84">
      <w:pPr>
        <w:pStyle w:val="a3"/>
      </w:pPr>
      <w:r w:rsidRPr="00194F94">
        <w:t xml:space="preserve">Since available </w:t>
      </w:r>
      <m:oMath>
        <m:r>
          <m:rPr>
            <m:sty m:val="p"/>
          </m:rPr>
          <w:rPr>
            <w:rFonts w:ascii="Cambria Math" w:hAnsi="Cambria Math"/>
            <w:lang w:eastAsia="zh-CN"/>
          </w:rPr>
          <m:t>z</m:t>
        </m:r>
      </m:oMath>
      <w:r w:rsidRPr="00194F94">
        <w:t xml:space="preserve">-th type of resource units is limited and dynamic, the corresponding resource cost should be considered. We define the </w:t>
      </w:r>
      <m:oMath>
        <m:r>
          <m:rPr>
            <m:sty m:val="p"/>
          </m:rPr>
          <w:rPr>
            <w:rFonts w:ascii="Cambria Math" w:hAnsi="Cambria Math"/>
          </w:rPr>
          <m:t>z</m:t>
        </m:r>
      </m:oMath>
      <w:r w:rsidRPr="00194F94">
        <w:t xml:space="preserve">-th resource unit cost </w:t>
      </w:r>
      <m:oMath>
        <m:sSub>
          <m:sSubPr>
            <m:ctrlPr>
              <w:rPr>
                <w:rFonts w:ascii="Cambria Math" w:hAnsi="Cambria Math"/>
                <w:i/>
              </w:rPr>
            </m:ctrlPr>
          </m:sSubPr>
          <m:e>
            <m:r>
              <w:rPr>
                <w:rFonts w:ascii="Cambria Math" w:hAnsi="Cambria Math"/>
              </w:rPr>
              <m:t>β</m:t>
            </m:r>
          </m:e>
          <m:sub>
            <m:r>
              <w:rPr>
                <w:rFonts w:ascii="Cambria Math" w:hAnsi="Cambria Math"/>
              </w:rPr>
              <m:t>i,z</m:t>
            </m:r>
          </m:sub>
        </m:sSub>
        <m:d>
          <m:dPr>
            <m:ctrlPr>
              <w:rPr>
                <w:rFonts w:ascii="Cambria Math" w:hAnsi="Cambria Math"/>
                <w:i/>
              </w:rPr>
            </m:ctrlPr>
          </m:dPr>
          <m:e>
            <m:r>
              <w:rPr>
                <w:rFonts w:ascii="Cambria Math" w:hAnsi="Cambria Math"/>
              </w:rPr>
              <m:t>t</m:t>
            </m:r>
          </m:e>
        </m:d>
      </m:oMath>
      <w:r w:rsidRPr="00194F94">
        <w:t xml:space="preserve"> in stage </w:t>
      </w:r>
      <m:oMath>
        <m:r>
          <m:rPr>
            <m:sty m:val="p"/>
          </m:rPr>
          <w:rPr>
            <w:rFonts w:ascii="Cambria Math" w:hAnsi="Cambria Math"/>
          </w:rPr>
          <m:t>t</m:t>
        </m:r>
      </m:oMath>
      <w:r w:rsidRPr="00194F94">
        <w:t xml:space="preserve"> as follows.</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95"/>
        <w:gridCol w:w="540"/>
      </w:tblGrid>
      <w:tr w:rsidR="00755D00" w14:paraId="6EBB2B89" w14:textId="77777777" w:rsidTr="00012FB2">
        <w:tc>
          <w:tcPr>
            <w:tcW w:w="4495" w:type="dxa"/>
          </w:tcPr>
          <w:p w14:paraId="7BA73ED4" w14:textId="29826DC4" w:rsidR="00755D00" w:rsidRDefault="00AB4111" w:rsidP="00C538C2">
            <w:pPr>
              <w:pStyle w:val="a3"/>
              <w:ind w:firstLine="0"/>
              <w:jc w:val="center"/>
            </w:pPr>
            <m:oMath>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m:t>
                  </m:r>
                  <m:r>
                    <m:rPr>
                      <m:sty m:val="p"/>
                    </m:rPr>
                    <w:rPr>
                      <w:rFonts w:ascii="Cambria Math" w:hAnsi="Cambria Math"/>
                    </w:rPr>
                    <m:t>,</m:t>
                  </m:r>
                  <m:r>
                    <w:rPr>
                      <w:rFonts w:ascii="Cambria Math" w:hAnsi="Cambria Math"/>
                    </w:rPr>
                    <m:t>z</m:t>
                  </m:r>
                </m:sub>
              </m:sSub>
              <m:sSub>
                <m:sSubPr>
                  <m:ctrlPr>
                    <w:rPr>
                      <w:rFonts w:ascii="Cambria Math" w:hAnsi="Cambria Math"/>
                    </w:rPr>
                  </m:ctrlPr>
                </m:sSubPr>
                <m:e>
                  <m:r>
                    <w:rPr>
                      <w:rFonts w:ascii="Cambria Math" w:hAnsi="Cambria Math"/>
                    </w:rPr>
                    <m:t>τ</m:t>
                  </m:r>
                </m:e>
                <m:sub>
                  <m:r>
                    <w:rPr>
                      <w:rFonts w:ascii="Cambria Math" w:hAnsi="Cambria Math"/>
                    </w:rPr>
                    <m:t>i</m:t>
                  </m:r>
                  <m:r>
                    <m:rPr>
                      <m:sty m:val="p"/>
                    </m:rPr>
                    <w:rPr>
                      <w:rFonts w:ascii="Cambria Math" w:hAnsi="Cambria Math"/>
                    </w:rPr>
                    <m:t>,</m:t>
                  </m:r>
                  <m:r>
                    <w:rPr>
                      <w:rFonts w:ascii="Cambria Math" w:hAnsi="Cambria Math"/>
                    </w:rPr>
                    <m:t>z</m:t>
                  </m:r>
                </m:sub>
              </m:sSub>
            </m:oMath>
            <w:r w:rsidR="00755D00">
              <w:rPr>
                <w:rFonts w:hint="eastAsia"/>
                <w:lang w:val="en-US" w:eastAsia="zh-CN"/>
              </w:rPr>
              <w:t>.</w:t>
            </w:r>
          </w:p>
        </w:tc>
        <w:tc>
          <w:tcPr>
            <w:tcW w:w="540" w:type="dxa"/>
            <w:vAlign w:val="center"/>
          </w:tcPr>
          <w:p w14:paraId="5A223E41" w14:textId="17587ABC" w:rsidR="00755D00" w:rsidRDefault="00755D00" w:rsidP="00D520B3">
            <w:pPr>
              <w:pStyle w:val="a3"/>
              <w:ind w:firstLine="0"/>
              <w:jc w:val="right"/>
            </w:pPr>
            <w:bookmarkStart w:id="6" w:name="_Ref82023197"/>
            <w:r>
              <w:rPr>
                <w:rFonts w:hint="eastAsia"/>
                <w:lang w:val="en-US" w:eastAsia="zh-CN"/>
              </w:rPr>
              <w:t>(</w:t>
            </w:r>
            <w:r w:rsidR="007B385C">
              <w:fldChar w:fldCharType="begin"/>
            </w:r>
            <w:r w:rsidR="007B385C">
              <w:instrText xml:space="preserve"> SEQ Equation \* ARABIC </w:instrText>
            </w:r>
            <w:r w:rsidR="007B385C">
              <w:fldChar w:fldCharType="separate"/>
            </w:r>
            <w:r w:rsidR="008149F6">
              <w:rPr>
                <w:noProof/>
              </w:rPr>
              <w:t>7</w:t>
            </w:r>
            <w:r w:rsidR="007B385C">
              <w:rPr>
                <w:noProof/>
              </w:rPr>
              <w:fldChar w:fldCharType="end"/>
            </w:r>
            <w:bookmarkStart w:id="7" w:name="_Ref82021999"/>
            <w:r>
              <w:rPr>
                <w:rFonts w:hint="eastAsia"/>
                <w:lang w:val="en-US" w:eastAsia="zh-CN"/>
              </w:rPr>
              <w:t>)</w:t>
            </w:r>
            <w:bookmarkEnd w:id="6"/>
            <w:bookmarkEnd w:id="7"/>
          </w:p>
        </w:tc>
      </w:tr>
    </w:tbl>
    <w:p w14:paraId="5E16A7A0" w14:textId="4660F965" w:rsidR="00FC4A84" w:rsidRDefault="00AC0F9E" w:rsidP="00FC4A84">
      <w:pPr>
        <w:pStyle w:val="a3"/>
      </w:pPr>
      <w:r>
        <w:t xml:space="preserve">where </w:t>
      </w:r>
      <m:oMath>
        <m:sSub>
          <m:sSubPr>
            <m:ctrlPr>
              <w:rPr>
                <w:rFonts w:ascii="Cambria Math" w:hAnsi="Cambria Math"/>
              </w:rPr>
            </m:ctrlPr>
          </m:sSubPr>
          <m:e>
            <m:r>
              <m:rPr>
                <m:sty m:val="p"/>
              </m:rPr>
              <w:rPr>
                <w:rFonts w:ascii="Cambria Math" w:hAnsi="Cambria Math"/>
              </w:rPr>
              <m:t>π</m:t>
            </m:r>
          </m:e>
          <m:sub>
            <m:r>
              <m:rPr>
                <m:sty m:val="p"/>
              </m:rPr>
              <w:rPr>
                <w:rFonts w:ascii="Cambria Math" w:hAnsi="Cambria Math"/>
              </w:rPr>
              <m:t>i,z</m:t>
            </m:r>
          </m:sub>
        </m:sSub>
      </m:oMath>
      <w:r>
        <w:t xml:space="preserve"> is the resource unit cost priced by InP.</w:t>
      </w:r>
      <w:r>
        <w:rPr>
          <w:rFonts w:hint="eastAsia"/>
          <w:lang w:eastAsia="zh-CN"/>
        </w:rPr>
        <w:t xml:space="preserve"> </w:t>
      </w:r>
      <m:oMath>
        <m:sSub>
          <m:sSubPr>
            <m:ctrlPr>
              <w:rPr>
                <w:rFonts w:ascii="Cambria Math" w:hAnsi="Cambria Math"/>
                <w:i/>
              </w:rPr>
            </m:ctrlPr>
          </m:sSubPr>
          <m:e>
            <m:r>
              <w:rPr>
                <w:rFonts w:ascii="Cambria Math" w:hAnsi="Cambria Math"/>
              </w:rPr>
              <m:t>ε</m:t>
            </m:r>
          </m:e>
          <m:sub>
            <m:r>
              <w:rPr>
                <w:rFonts w:ascii="Cambria Math" w:hAnsi="Cambria Math"/>
              </w:rPr>
              <m:t>i,z</m:t>
            </m:r>
          </m:sub>
        </m:sSub>
      </m:oMath>
      <w:r w:rsidR="00C302F5">
        <w:rPr>
          <w:rFonts w:hint="eastAsia"/>
          <w:lang w:eastAsia="zh-CN"/>
        </w:rPr>
        <w:t xml:space="preserve"> </w:t>
      </w:r>
      <w:r>
        <w:t xml:space="preserve">is the unit price of the </w:t>
      </w:r>
      <m:oMath>
        <m:r>
          <w:rPr>
            <w:rFonts w:ascii="Cambria Math" w:hAnsi="Cambria Math"/>
          </w:rPr>
          <m:t>z</m:t>
        </m:r>
      </m:oMath>
      <w:r>
        <w:rPr>
          <w:rFonts w:hint="eastAsia"/>
          <w:lang w:eastAsia="zh-CN"/>
        </w:rPr>
        <w:t>-</w:t>
      </w:r>
      <w:proofErr w:type="spellStart"/>
      <w:r>
        <w:t>th</w:t>
      </w:r>
      <w:proofErr w:type="spellEnd"/>
      <w:r>
        <w:t xml:space="preserve"> resource unit</w:t>
      </w:r>
      <w:r w:rsidRPr="006153F3">
        <w:rPr>
          <w:i/>
        </w:rPr>
        <w:t>,</w:t>
      </w:r>
      <m:oMath>
        <m:sSub>
          <m:sSubPr>
            <m:ctrlPr>
              <w:rPr>
                <w:rFonts w:ascii="Cambria Math" w:hAnsi="Cambria Math"/>
                <w:i/>
              </w:rPr>
            </m:ctrlPr>
          </m:sSubPr>
          <m:e>
            <m:r>
              <w:rPr>
                <w:rFonts w:ascii="Cambria Math" w:hAnsi="Cambria Math"/>
              </w:rPr>
              <m:t>τ</m:t>
            </m:r>
          </m:e>
          <m:sub>
            <m:r>
              <w:rPr>
                <w:rFonts w:ascii="Cambria Math" w:hAnsi="Cambria Math"/>
              </w:rPr>
              <m:t>i,z</m:t>
            </m:r>
          </m:sub>
        </m:sSub>
        <m:r>
          <w:rPr>
            <w:rFonts w:ascii="Cambria Math" w:hAnsi="Cambria Math"/>
          </w:rPr>
          <m:t>=</m:t>
        </m:r>
        <m:f>
          <m:fPr>
            <m:ctrlPr>
              <w:rPr>
                <w:rFonts w:ascii="Cambria Math" w:hAnsi="Cambria Math"/>
                <w:i/>
              </w:rPr>
            </m:ctrlPr>
          </m:fPr>
          <m:num>
            <m:nary>
              <m:naryPr>
                <m:chr m:val="∑"/>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sup>
              <m:e>
                <m:sSub>
                  <m:sSubPr>
                    <m:ctrlPr>
                      <w:rPr>
                        <w:rFonts w:ascii="Cambria Math" w:hAnsi="Cambria Math"/>
                        <w:i/>
                      </w:rPr>
                    </m:ctrlPr>
                  </m:sSubPr>
                  <m:e>
                    <m:r>
                      <w:rPr>
                        <w:rFonts w:ascii="Cambria Math" w:hAnsi="Cambria Math"/>
                      </w:rPr>
                      <m:t>a</m:t>
                    </m:r>
                  </m:e>
                  <m:sub>
                    <m:r>
                      <w:rPr>
                        <w:rFonts w:ascii="Cambria Math" w:hAnsi="Cambria Math"/>
                      </w:rPr>
                      <m:t>i,j</m:t>
                    </m:r>
                  </m:sub>
                </m:sSub>
                <m:d>
                  <m:dPr>
                    <m:ctrlPr>
                      <w:rPr>
                        <w:rFonts w:ascii="Cambria Math" w:hAnsi="Cambria Math"/>
                        <w:i/>
                      </w:rPr>
                    </m:ctrlPr>
                  </m:dPr>
                  <m:e>
                    <m:r>
                      <w:rPr>
                        <w:rFonts w:ascii="Cambria Math" w:hAnsi="Cambria Math"/>
                      </w:rPr>
                      <m:t>t</m:t>
                    </m:r>
                  </m:e>
                </m:d>
              </m:e>
            </m:nary>
            <m:sSub>
              <m:sSubPr>
                <m:ctrlPr>
                  <w:rPr>
                    <w:rFonts w:ascii="Cambria Math" w:hAnsi="Cambria Math"/>
                    <w:i/>
                  </w:rPr>
                </m:ctrlPr>
              </m:sSubPr>
              <m:e>
                <m:r>
                  <w:rPr>
                    <w:rFonts w:ascii="Cambria Math" w:hAnsi="Cambria Math"/>
                  </w:rPr>
                  <m:t>δ</m:t>
                </m:r>
              </m:e>
              <m:sub>
                <m:r>
                  <w:rPr>
                    <w:rFonts w:ascii="Cambria Math" w:hAnsi="Cambria Math"/>
                  </w:rPr>
                  <m:t>i,j,z</m:t>
                </m:r>
              </m:sub>
            </m:sSub>
          </m:num>
          <m:den>
            <m:sSub>
              <m:sSubPr>
                <m:ctrlPr>
                  <w:rPr>
                    <w:rFonts w:ascii="Cambria Math" w:hAnsi="Cambria Math"/>
                    <w:i/>
                  </w:rPr>
                </m:ctrlPr>
              </m:sSubPr>
              <m:e>
                <m:r>
                  <w:rPr>
                    <w:rFonts w:ascii="Cambria Math" w:hAnsi="Cambria Math"/>
                  </w:rPr>
                  <m:t>n</m:t>
                </m:r>
              </m:e>
              <m:sub>
                <m:r>
                  <w:rPr>
                    <w:rFonts w:ascii="Cambria Math" w:hAnsi="Cambria Math"/>
                  </w:rPr>
                  <m:t>i,z</m:t>
                </m:r>
              </m:sub>
            </m:sSub>
            <m:d>
              <m:dPr>
                <m:ctrlPr>
                  <w:rPr>
                    <w:rFonts w:ascii="Cambria Math" w:hAnsi="Cambria Math"/>
                    <w:i/>
                  </w:rPr>
                </m:ctrlPr>
              </m:dPr>
              <m:e>
                <m:r>
                  <w:rPr>
                    <w:rFonts w:ascii="Cambria Math" w:hAnsi="Cambria Math"/>
                  </w:rPr>
                  <m:t>t</m:t>
                </m:r>
              </m:e>
            </m:d>
          </m:den>
        </m:f>
      </m:oMath>
      <w:r>
        <w:t>.</w:t>
      </w:r>
      <w:r w:rsidR="002572AC">
        <w:rPr>
          <w:rFonts w:hint="eastAsia"/>
          <w:lang w:eastAsia="zh-CN"/>
        </w:rPr>
        <w:t xml:space="preserve"> </w:t>
      </w:r>
      <w:r>
        <w:t xml:space="preserve">We can observe that if the network load is light, </w:t>
      </w:r>
      <m:oMath>
        <m:sSub>
          <m:sSubPr>
            <m:ctrlPr>
              <w:rPr>
                <w:rFonts w:ascii="Cambria Math" w:hAnsi="Cambria Math"/>
                <w:i/>
              </w:rPr>
            </m:ctrlPr>
          </m:sSubPr>
          <m:e>
            <m:r>
              <w:rPr>
                <w:rFonts w:ascii="Cambria Math" w:hAnsi="Cambria Math"/>
              </w:rPr>
              <m:t>β</m:t>
            </m:r>
          </m:e>
          <m:sub>
            <m:r>
              <w:rPr>
                <w:rFonts w:ascii="Cambria Math" w:hAnsi="Cambria Math"/>
              </w:rPr>
              <m:t>i,z</m:t>
            </m:r>
          </m:sub>
        </m:sSub>
        <m:d>
          <m:dPr>
            <m:ctrlPr>
              <w:rPr>
                <w:rFonts w:ascii="Cambria Math" w:hAnsi="Cambria Math"/>
                <w:i/>
              </w:rPr>
            </m:ctrlPr>
          </m:dPr>
          <m:e>
            <m:r>
              <w:rPr>
                <w:rFonts w:ascii="Cambria Math" w:hAnsi="Cambria Math"/>
              </w:rPr>
              <m:t>t</m:t>
            </m:r>
          </m:e>
        </m:d>
      </m:oMath>
      <w:r w:rsidR="002572AC" w:rsidRPr="006153F3">
        <w:rPr>
          <w:rFonts w:hint="eastAsia"/>
          <w:i/>
          <w:lang w:eastAsia="zh-CN"/>
        </w:rPr>
        <w:t xml:space="preserve"> </w:t>
      </w:r>
      <w:r>
        <w:t>would be low, which encourages SP to accept slice requests in the current stage. Otherwise,</w:t>
      </w:r>
      <w:r w:rsidRPr="006153F3">
        <w:rPr>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i,z</m:t>
            </m:r>
          </m:sub>
        </m:sSub>
        <m:d>
          <m:dPr>
            <m:ctrlPr>
              <w:rPr>
                <w:rFonts w:ascii="Cambria Math" w:hAnsi="Cambria Math"/>
                <w:i/>
              </w:rPr>
            </m:ctrlPr>
          </m:dPr>
          <m:e>
            <m:r>
              <w:rPr>
                <w:rFonts w:ascii="Cambria Math" w:hAnsi="Cambria Math"/>
              </w:rPr>
              <m:t>t</m:t>
            </m:r>
          </m:e>
        </m:d>
      </m:oMath>
      <w:r w:rsidR="002572AC">
        <w:rPr>
          <w:rFonts w:hint="eastAsia"/>
          <w:lang w:eastAsia="zh-CN"/>
        </w:rPr>
        <w:t xml:space="preserve"> </w:t>
      </w:r>
      <w:r>
        <w:t>becomes high, and SP</w:t>
      </w:r>
      <w:r w:rsidRPr="00C302F5">
        <w:rPr>
          <w:i/>
        </w:rPr>
        <w:t xml:space="preserve"> </w:t>
      </w:r>
      <m:oMath>
        <m:r>
          <w:rPr>
            <w:rFonts w:ascii="Cambria Math" w:hAnsi="Cambria Math"/>
          </w:rPr>
          <m:t>i</m:t>
        </m:r>
      </m:oMath>
      <w:r>
        <w:t xml:space="preserve"> may refuse some slice requests in the current stage.</w:t>
      </w:r>
      <w:r w:rsidR="0054031F">
        <w:rPr>
          <w:rFonts w:hint="eastAsia"/>
          <w:lang w:eastAsia="zh-CN"/>
        </w:rPr>
        <w:t xml:space="preserve"> </w:t>
      </w:r>
      <w:r>
        <w:t>Based on</w:t>
      </w:r>
      <w:r w:rsidR="002572AC">
        <w:t xml:space="preserve"> </w:t>
      </w:r>
      <m:oMath>
        <m:sSub>
          <m:sSubPr>
            <m:ctrlPr>
              <w:rPr>
                <w:rFonts w:ascii="Cambria Math" w:hAnsi="Cambria Math"/>
                <w:i/>
              </w:rPr>
            </m:ctrlPr>
          </m:sSubPr>
          <m:e>
            <m:r>
              <w:rPr>
                <w:rFonts w:ascii="Cambria Math" w:hAnsi="Cambria Math"/>
              </w:rPr>
              <m:t>β</m:t>
            </m:r>
          </m:e>
          <m:sub>
            <m:r>
              <w:rPr>
                <w:rFonts w:ascii="Cambria Math" w:hAnsi="Cambria Math"/>
              </w:rPr>
              <m:t>i,z</m:t>
            </m:r>
          </m:sub>
        </m:sSub>
        <m:d>
          <m:dPr>
            <m:ctrlPr>
              <w:rPr>
                <w:rFonts w:ascii="Cambria Math" w:hAnsi="Cambria Math"/>
                <w:i/>
              </w:rPr>
            </m:ctrlPr>
          </m:dPr>
          <m:e>
            <m:r>
              <w:rPr>
                <w:rFonts w:ascii="Cambria Math" w:hAnsi="Cambria Math"/>
              </w:rPr>
              <m:t>t</m:t>
            </m:r>
          </m:e>
        </m:d>
      </m:oMath>
      <w:r>
        <w:t xml:space="preserve">, we then can calculate the resource cost function </w:t>
      </w:r>
      <m:oMath>
        <m:sSubSup>
          <m:sSubSupPr>
            <m:ctrlPr>
              <w:rPr>
                <w:rFonts w:ascii="Cambria Math" w:hAnsi="Cambria Math"/>
                <w:i/>
              </w:rPr>
            </m:ctrlPr>
          </m:sSubSupPr>
          <m:e>
            <m:r>
              <w:rPr>
                <w:rFonts w:ascii="Cambria Math" w:hAnsi="Cambria Math"/>
              </w:rPr>
              <m:t>C</m:t>
            </m:r>
          </m:e>
          <m:sub>
            <m:r>
              <w:rPr>
                <w:rFonts w:ascii="Cambria Math" w:hAnsi="Cambria Math"/>
              </w:rPr>
              <m:t>i,j,z</m:t>
            </m:r>
          </m:sub>
          <m:sup>
            <m:r>
              <w:rPr>
                <w:rFonts w:ascii="Cambria Math" w:hAnsi="Cambria Math"/>
              </w:rPr>
              <m:t>r</m:t>
            </m:r>
          </m:sup>
        </m:sSubSup>
        <m:d>
          <m:dPr>
            <m:ctrlPr>
              <w:rPr>
                <w:rFonts w:ascii="Cambria Math" w:hAnsi="Cambria Math"/>
                <w:i/>
              </w:rPr>
            </m:ctrlPr>
          </m:dPr>
          <m:e>
            <m:r>
              <w:rPr>
                <w:rFonts w:ascii="Cambria Math" w:hAnsi="Cambria Math"/>
              </w:rPr>
              <m:t>t</m:t>
            </m:r>
          </m:e>
        </m:d>
      </m:oMath>
      <w:r>
        <w:t xml:space="preserve"> as follows.</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95"/>
        <w:gridCol w:w="540"/>
      </w:tblGrid>
      <w:tr w:rsidR="00185749" w14:paraId="67B11B6D" w14:textId="77777777" w:rsidTr="00012FB2">
        <w:tc>
          <w:tcPr>
            <w:tcW w:w="4495" w:type="dxa"/>
          </w:tcPr>
          <w:p w14:paraId="32C12F18" w14:textId="729D02A2" w:rsidR="00185749" w:rsidRDefault="00185749" w:rsidP="00185749">
            <w:pPr>
              <w:pStyle w:val="a3"/>
              <w:ind w:firstLine="0"/>
              <w:jc w:val="center"/>
            </w:pPr>
            <w:r>
              <w:rPr>
                <w:lang w:val="en-US"/>
              </w:rPr>
              <w:tab/>
            </w:r>
            <m:oMath>
              <m:sSubSup>
                <m:sSubSupPr>
                  <m:ctrlPr>
                    <w:rPr>
                      <w:rFonts w:ascii="Cambria Math" w:hAnsi="Cambria Math"/>
                    </w:rPr>
                  </m:ctrlPr>
                </m:sSubSup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up>
                  <m:r>
                    <w:rPr>
                      <w:rFonts w:ascii="Cambria Math" w:hAnsi="Cambria Math"/>
                    </w:rPr>
                    <m:t>r</m:t>
                  </m:r>
                </m:sup>
              </m:sSubSup>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j</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oMath>
            <w:r>
              <w:rPr>
                <w:rFonts w:hint="eastAsia"/>
                <w:lang w:val="en-US" w:eastAsia="zh-CN"/>
              </w:rPr>
              <w:t>.</w:t>
            </w:r>
          </w:p>
        </w:tc>
        <w:tc>
          <w:tcPr>
            <w:tcW w:w="540" w:type="dxa"/>
            <w:vAlign w:val="center"/>
          </w:tcPr>
          <w:p w14:paraId="38386CC2" w14:textId="2623023F" w:rsidR="00185749" w:rsidRDefault="00185749" w:rsidP="00D520B3">
            <w:pPr>
              <w:pStyle w:val="a3"/>
              <w:ind w:firstLine="0"/>
              <w:jc w:val="right"/>
            </w:pPr>
            <w:r>
              <w:rPr>
                <w:rFonts w:hint="eastAsia"/>
                <w:lang w:val="en-US" w:eastAsia="zh-CN"/>
              </w:rPr>
              <w:t>(</w:t>
            </w:r>
            <w:r w:rsidR="007B385C">
              <w:fldChar w:fldCharType="begin"/>
            </w:r>
            <w:r w:rsidR="007B385C">
              <w:instrText xml:space="preserve"> SEQ Equation \* ARABIC </w:instrText>
            </w:r>
            <w:r w:rsidR="007B385C">
              <w:fldChar w:fldCharType="separate"/>
            </w:r>
            <w:r w:rsidR="008149F6">
              <w:rPr>
                <w:noProof/>
              </w:rPr>
              <w:t>8</w:t>
            </w:r>
            <w:r w:rsidR="007B385C">
              <w:rPr>
                <w:noProof/>
              </w:rPr>
              <w:fldChar w:fldCharType="end"/>
            </w:r>
            <w:r>
              <w:rPr>
                <w:lang w:val="en-US" w:eastAsia="zh-CN"/>
              </w:rPr>
              <w:t>)</w:t>
            </w:r>
          </w:p>
        </w:tc>
      </w:tr>
    </w:tbl>
    <w:p w14:paraId="3D1ACC57" w14:textId="478DAC63" w:rsidR="00D13752" w:rsidRDefault="00C21C45" w:rsidP="000316A9">
      <w:pPr>
        <w:pStyle w:val="2"/>
      </w:pPr>
      <w:r w:rsidRPr="00C21C45">
        <w:lastRenderedPageBreak/>
        <w:t>Waiting Cost Function</w:t>
      </w:r>
    </w:p>
    <w:p w14:paraId="4E6065E7" w14:textId="37917A06" w:rsidR="00185749" w:rsidRPr="00E01CC4" w:rsidRDefault="00B640B6" w:rsidP="00770CE8">
      <w:pPr>
        <w:ind w:firstLine="288"/>
        <w:jc w:val="both"/>
      </w:pPr>
      <w:r>
        <w:t xml:space="preserve">The waiting cost is mainly incurred by stage duration </w:t>
      </w:r>
      <m:oMath>
        <m:r>
          <w:rPr>
            <w:rFonts w:ascii="Cambria Math" w:hAnsi="Cambria Math"/>
          </w:rPr>
          <m:t>T</m:t>
        </m:r>
      </m:oMath>
      <w:r>
        <w:t xml:space="preserve"> and slice life cycle </w:t>
      </w:r>
      <m:oMath>
        <m:r>
          <m:rPr>
            <m:sty m:val="p"/>
          </m:rPr>
          <w:rPr>
            <w:rFonts w:ascii="Cambria Math" w:hAnsi="Cambria Math"/>
          </w:rPr>
          <m:t>SLC</m:t>
        </m:r>
      </m:oMath>
      <w:r>
        <w:t xml:space="preserve">  from the current stage to the next stage. In stage</w:t>
      </w:r>
      <w:r w:rsidR="00383CFA">
        <w:rPr>
          <w:rFonts w:hint="eastAsia"/>
          <w:lang w:eastAsia="zh-CN"/>
        </w:rPr>
        <w:t xml:space="preserve"> </w:t>
      </w:r>
      <m:oMath>
        <m:r>
          <w:rPr>
            <w:rFonts w:ascii="Cambria Math" w:hAnsi="Cambria Math"/>
          </w:rPr>
          <m:t>t</m:t>
        </m:r>
      </m:oMath>
      <w:r>
        <w:t xml:space="preserve">, the waiting cost function of slice request </w:t>
      </w:r>
      <m:oMath>
        <m:r>
          <w:rPr>
            <w:rFonts w:ascii="Cambria Math" w:hAnsi="Cambria Math"/>
          </w:rPr>
          <m:t>j</m:t>
        </m:r>
      </m:oMath>
      <w:r>
        <w:t xml:space="preserve"> for SP </w:t>
      </w:r>
      <m:oMath>
        <m:r>
          <w:rPr>
            <w:rFonts w:ascii="Cambria Math" w:hAnsi="Cambria Math"/>
          </w:rPr>
          <m:t>i</m:t>
        </m:r>
      </m:oMath>
      <w:r>
        <w:t xml:space="preserve"> is defined as follows.</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447"/>
      </w:tblGrid>
      <w:tr w:rsidR="00770CE8" w14:paraId="14C3B72B" w14:textId="77777777" w:rsidTr="00012FB2">
        <w:tc>
          <w:tcPr>
            <w:tcW w:w="4675" w:type="dxa"/>
          </w:tcPr>
          <w:p w14:paraId="3818B8E6" w14:textId="1FBB1E89" w:rsidR="00770CE8" w:rsidRDefault="00770CE8" w:rsidP="007B385C">
            <w:pPr>
              <w:pStyle w:val="a3"/>
              <w:ind w:firstLine="0"/>
              <w:jc w:val="center"/>
            </w:pPr>
            <w:r>
              <w:rPr>
                <w:lang w:val="en-US"/>
              </w:rPr>
              <w:tab/>
            </w:r>
            <m:oMath>
              <m:sSubSup>
                <m:sSubSupPr>
                  <m:ctrlPr>
                    <w:rPr>
                      <w:rFonts w:ascii="Cambria Math" w:hAnsi="Cambria Math"/>
                    </w:rPr>
                  </m:ctrlPr>
                </m:sSubSup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w</m:t>
                  </m:r>
                </m:sup>
              </m:sSubSup>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j</m:t>
                      </m:r>
                    </m:sub>
                  </m:sSub>
                  <m:d>
                    <m:dPr>
                      <m:ctrlPr>
                        <w:rPr>
                          <w:rFonts w:ascii="Cambria Math" w:hAnsi="Cambria Math"/>
                        </w:rPr>
                      </m:ctrlPr>
                    </m:dPr>
                    <m:e>
                      <m:r>
                        <w:rPr>
                          <w:rFonts w:ascii="Cambria Math" w:hAnsi="Cambria Math"/>
                        </w:rPr>
                        <m:t>t</m:t>
                      </m:r>
                    </m:e>
                  </m:d>
                </m:e>
              </m:d>
              <m:r>
                <w:rPr>
                  <w:rFonts w:ascii="Cambria Math" w:hAnsi="Cambria Math"/>
                </w:rPr>
                <m:t>Ceil</m:t>
              </m:r>
              <m:d>
                <m:dPr>
                  <m:ctrlPr>
                    <w:rPr>
                      <w:rFonts w:ascii="Cambria Math" w:hAnsi="Cambria Math"/>
                    </w:rPr>
                  </m:ctrlPr>
                </m:dPr>
                <m:e>
                  <m:f>
                    <m:fPr>
                      <m:ctrlPr>
                        <w:rPr>
                          <w:rFonts w:ascii="Cambria Math" w:hAnsi="Cambria Math"/>
                        </w:rPr>
                      </m:ctrlPr>
                    </m:fPr>
                    <m:num>
                      <m:r>
                        <w:rPr>
                          <w:rFonts w:ascii="Cambria Math" w:hAnsi="Cambria Math"/>
                        </w:rPr>
                        <m:t>SLC</m:t>
                      </m:r>
                    </m:num>
                    <m:den>
                      <m:r>
                        <w:rPr>
                          <w:rFonts w:ascii="Cambria Math" w:hAnsi="Cambria Math"/>
                        </w:rPr>
                        <m:t>T</m:t>
                      </m:r>
                    </m:den>
                  </m:f>
                </m:e>
              </m:d>
              <m:sSubSup>
                <m:sSubSupPr>
                  <m:ctrlPr>
                    <w:rPr>
                      <w:rFonts w:ascii="Cambria Math" w:hAnsi="Cambria Math"/>
                    </w:rPr>
                  </m:ctrlPr>
                </m:sSubSup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w</m:t>
                  </m:r>
                </m:sup>
              </m:sSubSup>
            </m:oMath>
            <w:r>
              <w:rPr>
                <w:rFonts w:hint="eastAsia"/>
                <w:lang w:val="en-US" w:eastAsia="zh-CN"/>
              </w:rPr>
              <w:t>.</w:t>
            </w:r>
          </w:p>
        </w:tc>
        <w:tc>
          <w:tcPr>
            <w:tcW w:w="360" w:type="dxa"/>
            <w:vAlign w:val="center"/>
          </w:tcPr>
          <w:p w14:paraId="277A2AAB" w14:textId="39EE7DF6" w:rsidR="00770CE8" w:rsidRDefault="00770CE8" w:rsidP="00D520B3">
            <w:pPr>
              <w:pStyle w:val="a3"/>
              <w:ind w:firstLine="0"/>
              <w:jc w:val="right"/>
            </w:pPr>
            <w:r>
              <w:rPr>
                <w:rFonts w:hint="eastAsia"/>
                <w:lang w:val="en-US" w:eastAsia="zh-CN"/>
              </w:rPr>
              <w:t>(</w:t>
            </w:r>
            <w:r>
              <w:rPr>
                <w:lang w:eastAsia="en-US"/>
              </w:rPr>
              <w:fldChar w:fldCharType="begin"/>
            </w:r>
            <w:r>
              <w:rPr>
                <w:lang w:eastAsia="en-US"/>
              </w:rPr>
              <w:instrText xml:space="preserve"> SEQ Equation \* ARABIC </w:instrText>
            </w:r>
            <w:r>
              <w:rPr>
                <w:lang w:eastAsia="en-US"/>
              </w:rPr>
              <w:fldChar w:fldCharType="separate"/>
            </w:r>
            <w:r w:rsidR="008149F6">
              <w:rPr>
                <w:noProof/>
                <w:lang w:eastAsia="en-US"/>
              </w:rPr>
              <w:t>9</w:t>
            </w:r>
            <w:r>
              <w:rPr>
                <w:lang w:eastAsia="en-US"/>
              </w:rPr>
              <w:fldChar w:fldCharType="end"/>
            </w:r>
            <w:r>
              <w:rPr>
                <w:lang w:val="en-US" w:eastAsia="zh-CN"/>
              </w:rPr>
              <w:t>)</w:t>
            </w:r>
          </w:p>
        </w:tc>
      </w:tr>
    </w:tbl>
    <w:p w14:paraId="58D61344" w14:textId="7E06F93A" w:rsidR="00383CFA" w:rsidRDefault="00383CFA" w:rsidP="002866BE">
      <w:pPr>
        <w:jc w:val="both"/>
      </w:pPr>
      <w:r>
        <w:t xml:space="preserve">where </w:t>
      </w:r>
      <m:oMath>
        <m:sSubSup>
          <m:sSubSupPr>
            <m:ctrlPr>
              <w:rPr>
                <w:rFonts w:ascii="Cambria Math" w:hAnsi="Cambria Math"/>
                <w:i/>
              </w:rPr>
            </m:ctrlPr>
          </m:sSubSupPr>
          <m:e>
            <m:r>
              <w:rPr>
                <w:rFonts w:ascii="Cambria Math" w:hAnsi="Cambria Math"/>
              </w:rPr>
              <m:t>c</m:t>
            </m:r>
          </m:e>
          <m:sub>
            <m:r>
              <w:rPr>
                <w:rFonts w:ascii="Cambria Math" w:hAnsi="Cambria Math"/>
              </w:rPr>
              <m:t>i,j</m:t>
            </m:r>
          </m:sub>
          <m:sup>
            <m:r>
              <w:rPr>
                <w:rFonts w:ascii="Cambria Math" w:hAnsi="Cambria Math"/>
              </w:rPr>
              <m:t>w</m:t>
            </m:r>
          </m:sup>
        </m:sSubSup>
      </m:oMath>
      <w:r>
        <w:t xml:space="preserve"> is the waiting unit cost of slice request </w:t>
      </w:r>
      <m:oMath>
        <m:r>
          <w:rPr>
            <w:rFonts w:ascii="Cambria Math" w:hAnsi="Cambria Math"/>
          </w:rPr>
          <m:t>j</m:t>
        </m:r>
      </m:oMath>
      <w:r w:rsidRPr="006153F3">
        <w:rPr>
          <w:i/>
        </w:rPr>
        <w:t xml:space="preserve"> </w:t>
      </w:r>
      <w:r>
        <w:t>on SP</w:t>
      </w:r>
      <w:r w:rsidR="002866BE">
        <w:rPr>
          <w:rFonts w:hint="eastAsia"/>
          <w:lang w:eastAsia="zh-CN"/>
        </w:rPr>
        <w:t xml:space="preserve"> </w:t>
      </w:r>
      <m:oMath>
        <m:r>
          <w:rPr>
            <w:rFonts w:ascii="Cambria Math" w:hAnsi="Cambria Math"/>
          </w:rPr>
          <m:t>i</m:t>
        </m:r>
      </m:oMath>
      <w:r w:rsidR="00E95907">
        <w:t>.</w:t>
      </w:r>
    </w:p>
    <w:p w14:paraId="2D406253" w14:textId="2CF0D0CC" w:rsidR="00DB74EB" w:rsidRDefault="00CB31C9" w:rsidP="00DB74EB">
      <w:pPr>
        <w:pStyle w:val="2"/>
      </w:pPr>
      <w:r w:rsidRPr="00CB31C9">
        <w:t>Immediate Reward Function</w:t>
      </w:r>
    </w:p>
    <w:p w14:paraId="500957A3" w14:textId="2EF6C09E" w:rsidR="00FC4A84" w:rsidRDefault="00CB31C9" w:rsidP="00001896">
      <w:pPr>
        <w:ind w:firstLine="288"/>
        <w:jc w:val="both"/>
      </w:pPr>
      <w:r w:rsidRPr="00CB31C9">
        <w:t xml:space="preserve">Based on the above description of utility and cost functions, the immediate reward function in stage </w:t>
      </w:r>
      <m:oMath>
        <m:r>
          <w:rPr>
            <w:rFonts w:ascii="Cambria Math" w:hAnsi="Cambria Math"/>
          </w:rPr>
          <m:t>t</m:t>
        </m:r>
      </m:oMath>
      <w:r w:rsidRPr="00C302F5">
        <w:rPr>
          <w:i/>
        </w:rPr>
        <w:t xml:space="preserve"> </w:t>
      </w:r>
      <w:r w:rsidRPr="00CB31C9">
        <w:t xml:space="preserve">for slice request </w:t>
      </w:r>
      <m:oMath>
        <m:r>
          <w:rPr>
            <w:rFonts w:ascii="Cambria Math" w:hAnsi="Cambria Math"/>
          </w:rPr>
          <m:t>j</m:t>
        </m:r>
      </m:oMath>
      <w:r w:rsidRPr="00CB31C9">
        <w:t xml:space="preserve"> can be calculated as the utility minus resource cost and waiting cost</w:t>
      </w:r>
      <w:r w:rsidR="003F3067">
        <w:t>.</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546"/>
      </w:tblGrid>
      <w:tr w:rsidR="00770CE8" w14:paraId="113DF547" w14:textId="77777777" w:rsidTr="00012FB2">
        <w:tc>
          <w:tcPr>
            <w:tcW w:w="4668" w:type="dxa"/>
          </w:tcPr>
          <w:p w14:paraId="7924D67A" w14:textId="1410F664" w:rsidR="00770CE8" w:rsidRDefault="00770CE8" w:rsidP="007B385C">
            <w:pPr>
              <w:pStyle w:val="a3"/>
              <w:ind w:firstLine="0"/>
              <w:jc w:val="center"/>
            </w:pPr>
            <w:r>
              <w:rPr>
                <w:lang w:val="en-US"/>
              </w:rPr>
              <w:tab/>
            </w:r>
            <m:oMath>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up>
                  <m:r>
                    <w:rPr>
                      <w:rFonts w:ascii="Cambria Math" w:hAnsi="Cambria Math"/>
                    </w:rPr>
                    <m:t>r</m:t>
                  </m:r>
                </m:sup>
              </m:sSubSup>
              <m:d>
                <m:dPr>
                  <m:ctrlPr>
                    <w:rPr>
                      <w:rFonts w:ascii="Cambria Math" w:hAnsi="Cambria Math"/>
                    </w:rPr>
                  </m:ctrlPr>
                </m:dPr>
                <m:e>
                  <m:r>
                    <w:rPr>
                      <w:rFonts w:ascii="Cambria Math" w:hAnsi="Cambria Math"/>
                    </w:rPr>
                    <m:t>t</m:t>
                  </m:r>
                </m:e>
              </m:d>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w</m:t>
                  </m:r>
                </m:sup>
              </m:sSubSup>
              <m:d>
                <m:dPr>
                  <m:ctrlPr>
                    <w:rPr>
                      <w:rFonts w:ascii="Cambria Math" w:hAnsi="Cambria Math"/>
                    </w:rPr>
                  </m:ctrlPr>
                </m:dPr>
                <m:e>
                  <m:r>
                    <w:rPr>
                      <w:rFonts w:ascii="Cambria Math" w:hAnsi="Cambria Math"/>
                    </w:rPr>
                    <m:t>t</m:t>
                  </m:r>
                </m:e>
              </m:d>
            </m:oMath>
          </w:p>
        </w:tc>
        <w:tc>
          <w:tcPr>
            <w:tcW w:w="367" w:type="dxa"/>
            <w:vAlign w:val="center"/>
          </w:tcPr>
          <w:p w14:paraId="1544F37E" w14:textId="39890712" w:rsidR="00770CE8" w:rsidRDefault="00770CE8" w:rsidP="00D520B3">
            <w:pPr>
              <w:pStyle w:val="a3"/>
              <w:ind w:firstLine="0"/>
            </w:pPr>
            <w:r>
              <w:rPr>
                <w:rFonts w:hint="eastAsia"/>
                <w:lang w:val="en-US" w:eastAsia="zh-CN"/>
              </w:rPr>
              <w:t>(</w:t>
            </w:r>
            <w:r>
              <w:fldChar w:fldCharType="begin"/>
            </w:r>
            <w:r>
              <w:instrText xml:space="preserve"> </w:instrText>
            </w:r>
            <w:r>
              <w:rPr>
                <w:rFonts w:hint="eastAsia"/>
              </w:rPr>
              <w:instrText>SEQ Equation \* ARABIC</w:instrText>
            </w:r>
            <w:r>
              <w:instrText xml:space="preserve"> </w:instrText>
            </w:r>
            <w:r>
              <w:fldChar w:fldCharType="separate"/>
            </w:r>
            <w:r w:rsidR="008149F6">
              <w:rPr>
                <w:noProof/>
              </w:rPr>
              <w:t>10</w:t>
            </w:r>
            <w:r>
              <w:fldChar w:fldCharType="end"/>
            </w:r>
            <w:r>
              <w:rPr>
                <w:lang w:val="en-US" w:eastAsia="zh-CN"/>
              </w:rPr>
              <w:t>)</w:t>
            </w:r>
          </w:p>
        </w:tc>
      </w:tr>
    </w:tbl>
    <w:p w14:paraId="529BD459" w14:textId="3A3322B3" w:rsidR="00CB31C9" w:rsidRDefault="0083638D" w:rsidP="0083638D">
      <w:pPr>
        <w:pStyle w:val="1"/>
      </w:pPr>
      <w:r w:rsidRPr="0083638D">
        <w:t>Opportunistic Admissibility and Resource Allocation Formulation</w:t>
      </w:r>
    </w:p>
    <w:p w14:paraId="56C6FA6D" w14:textId="795C6ED7" w:rsidR="0083638D" w:rsidRDefault="0083638D" w:rsidP="00E813F5">
      <w:pPr>
        <w:spacing w:after="240"/>
        <w:ind w:firstLine="288"/>
        <w:jc w:val="both"/>
      </w:pPr>
      <w:r>
        <w:t xml:space="preserve">Due to the random arrival and departure of slice requests and limited resources, the admissibility and resource allocation policy would cause the unbalanced load cross SPs in the current stage while affecting resource cost and decision-making in the future stage. Therefore, admissibility and resource allocation policy should consider both the current and future stages simultaneously. To this end, we formulate this issue as </w:t>
      </w:r>
      <w:proofErr w:type="gramStart"/>
      <w:r>
        <w:t>a</w:t>
      </w:r>
      <w:proofErr w:type="gramEnd"/>
      <w:r>
        <w:t xml:space="preserve"> MDP optimization problem which is presented as a tuple </w:t>
      </w:r>
      <m:oMath>
        <m:r>
          <m:rPr>
            <m:sty m:val="p"/>
          </m:rPr>
          <w:rPr>
            <w:rFonts w:ascii="Cambria Math" w:hAnsi="Cambria Math"/>
          </w:rPr>
          <m:t>(</m:t>
        </m:r>
        <m:r>
          <m:rPr>
            <m:scr m:val="double-struck"/>
          </m:rPr>
          <w:rPr>
            <w:rFonts w:ascii="Cambria Math" w:hAnsi="Cambria Math"/>
          </w:rPr>
          <m:t>S</m:t>
        </m:r>
        <m:r>
          <m:rPr>
            <m:sty m:val="p"/>
          </m:rPr>
          <w:rPr>
            <w:rFonts w:ascii="Cambria Math" w:hAnsi="Cambria Math"/>
          </w:rPr>
          <m:t>,</m:t>
        </m:r>
        <m:r>
          <m:rPr>
            <m:scr m:val="double-struck"/>
          </m:rPr>
          <w:rPr>
            <w:rFonts w:ascii="Cambria Math" w:hAnsi="Cambria Math"/>
          </w:rPr>
          <m:t>A</m:t>
        </m:r>
        <m:r>
          <m:rPr>
            <m:sty m:val="p"/>
          </m:rPr>
          <w:rPr>
            <w:rFonts w:ascii="Cambria Math" w:hAnsi="Cambria Math"/>
          </w:rPr>
          <m:t>,Pr,</m:t>
        </m:r>
        <m:r>
          <w:rPr>
            <w:rFonts w:ascii="Cambria Math" w:hAnsi="Cambria Math"/>
          </w:rPr>
          <m:t>R</m:t>
        </m:r>
        <m:r>
          <m:rPr>
            <m:sty m:val="p"/>
          </m:rPr>
          <w:rPr>
            <w:rFonts w:ascii="Cambria Math" w:hAnsi="Cambria Math"/>
          </w:rPr>
          <m:t>)</m:t>
        </m:r>
      </m:oMath>
      <w:r w:rsidR="00987CDC">
        <w:rPr>
          <w:rFonts w:hint="eastAsia"/>
          <w:lang w:eastAsia="zh-CN"/>
        </w:rPr>
        <w:t xml:space="preserve"> </w:t>
      </w:r>
      <w:r>
        <w:t>In the following section, the details will be shown separately.</w:t>
      </w:r>
    </w:p>
    <w:p w14:paraId="03B5C487" w14:textId="56F7B4BF" w:rsidR="00275B1B" w:rsidRDefault="00275B1B" w:rsidP="00275B1B">
      <w:pPr>
        <w:pStyle w:val="2"/>
      </w:pPr>
      <w:r w:rsidRPr="00275B1B">
        <w:t>System State and Action Space</w:t>
      </w:r>
    </w:p>
    <w:p w14:paraId="77DDF98C" w14:textId="389B7C1E" w:rsidR="00275B1B" w:rsidRDefault="00275B1B" w:rsidP="00C608FD">
      <w:pPr>
        <w:ind w:firstLine="288"/>
        <w:jc w:val="both"/>
      </w:pPr>
      <w:r w:rsidRPr="00275B1B">
        <w:t xml:space="preserve">The system states include the number of slice requests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oMath>
      <w:r w:rsidRPr="00275B1B">
        <w:t xml:space="preserve"> and the available resource units</w:t>
      </w:r>
      <w:r w:rsidR="004552FD">
        <w:rPr>
          <w:rFonts w:hint="eastAsia"/>
          <w:lang w:eastAsia="zh-CN"/>
        </w:rPr>
        <w:t xml:space="preserve"> </w:t>
      </w:r>
      <m:oMath>
        <m:sSub>
          <m:sSubPr>
            <m:ctrlPr>
              <w:rPr>
                <w:rFonts w:ascii="Cambria Math" w:hAnsi="Cambria Math"/>
                <w:i/>
              </w:rPr>
            </m:ctrlPr>
          </m:sSubPr>
          <m:e>
            <m:r>
              <w:rPr>
                <w:rFonts w:ascii="Cambria Math" w:hAnsi="Cambria Math"/>
              </w:rPr>
              <m:t>n</m:t>
            </m:r>
          </m:e>
          <m:sub>
            <m:r>
              <w:rPr>
                <w:rFonts w:ascii="Cambria Math" w:hAnsi="Cambria Math"/>
              </w:rPr>
              <m:t>i,z</m:t>
            </m:r>
          </m:sub>
        </m:sSub>
        <m:d>
          <m:dPr>
            <m:ctrlPr>
              <w:rPr>
                <w:rFonts w:ascii="Cambria Math" w:hAnsi="Cambria Math"/>
                <w:i/>
              </w:rPr>
            </m:ctrlPr>
          </m:dPr>
          <m:e>
            <m:r>
              <w:rPr>
                <w:rFonts w:ascii="Cambria Math" w:hAnsi="Cambria Math"/>
              </w:rPr>
              <m:t>t</m:t>
            </m:r>
          </m:e>
        </m:d>
      </m:oMath>
      <w:r w:rsidRPr="00275B1B">
        <w:t>. Thus, the system state space is given by</w:t>
      </w:r>
      <w:r w:rsidR="004552FD">
        <w:rPr>
          <w:rFonts w:hint="eastAsia"/>
          <w:lang w:eastAsia="zh-CN"/>
        </w:rPr>
        <w:t xml:space="preserve"> </w:t>
      </w:r>
      <m:oMath>
        <m:r>
          <m:rPr>
            <m:scr m:val="double-struck"/>
          </m:rPr>
          <w:rPr>
            <w:rFonts w:ascii="Cambria Math" w:hAnsi="Cambria Math"/>
          </w:rPr>
          <m:t>S</m:t>
        </m:r>
      </m:oMath>
      <w:r w:rsidRPr="00275B1B">
        <w:t xml:space="preserve">. Specifically, one system state in stage </w:t>
      </w:r>
      <m:oMath>
        <m:r>
          <w:rPr>
            <w:rFonts w:ascii="Cambria Math" w:hAnsi="Cambria Math"/>
          </w:rPr>
          <m:t>t</m:t>
        </m:r>
      </m:oMath>
      <w:r w:rsidRPr="00275B1B">
        <w:t xml:space="preserve"> </w:t>
      </w:r>
      <w:r w:rsidR="001D1718">
        <w:t>i</w:t>
      </w:r>
      <w:r w:rsidRPr="00275B1B">
        <w:t>s</w:t>
      </w:r>
      <w:r w:rsidR="001D1718">
        <w:rPr>
          <w:rFonts w:hint="eastAsia"/>
          <w:lang w:eastAsia="zh-CN"/>
        </w:rPr>
        <w:t xml:space="preserve"> </w:t>
      </w:r>
      <m:oMath>
        <m:sSub>
          <m:sSubPr>
            <m:ctrlPr>
              <w:rPr>
                <w:rFonts w:ascii="Cambria Math" w:hAnsi="Cambria Math"/>
                <w:i/>
                <w:vertAlign w:val="subscript"/>
                <w:lang w:eastAsia="zh-CN"/>
              </w:rPr>
            </m:ctrlPr>
          </m:sSubPr>
          <m:e>
            <m:r>
              <w:rPr>
                <w:rFonts w:ascii="Cambria Math" w:hAnsi="Cambria Math"/>
                <w:vertAlign w:val="subscript"/>
                <w:lang w:eastAsia="zh-CN"/>
              </w:rPr>
              <m:t>s</m:t>
            </m:r>
          </m:e>
          <m:sub>
            <m:r>
              <w:rPr>
                <w:rFonts w:ascii="Cambria Math" w:hAnsi="Cambria Math"/>
                <w:vertAlign w:val="subscript"/>
                <w:lang w:eastAsia="zh-CN"/>
              </w:rPr>
              <m:t>i</m:t>
            </m:r>
          </m:sub>
        </m:sSub>
        <m:d>
          <m:dPr>
            <m:ctrlPr>
              <w:rPr>
                <w:rFonts w:ascii="Cambria Math" w:hAnsi="Cambria Math"/>
                <w:i/>
                <w:vertAlign w:val="subscript"/>
                <w:lang w:eastAsia="zh-CN"/>
              </w:rPr>
            </m:ctrlPr>
          </m:dPr>
          <m:e>
            <m:r>
              <w:rPr>
                <w:rFonts w:ascii="Cambria Math" w:hAnsi="Cambria Math"/>
                <w:vertAlign w:val="subscript"/>
                <w:lang w:eastAsia="zh-CN"/>
              </w:rPr>
              <m:t>t</m:t>
            </m:r>
          </m:e>
        </m:d>
        <m:r>
          <w:rPr>
            <w:rFonts w:ascii="Cambria Math" w:hAnsi="Cambria Math"/>
            <w:vertAlign w:val="subscript"/>
            <w:lang w:eastAsia="zh-CN"/>
          </w:rPr>
          <m:t>=</m:t>
        </m:r>
        <m:d>
          <m:dPr>
            <m:begChr m:val="{"/>
            <m:endChr m:val="}"/>
            <m:ctrlPr>
              <w:rPr>
                <w:rFonts w:ascii="Cambria Math" w:hAnsi="Cambria Math"/>
                <w:i/>
                <w:vertAlign w:val="subscript"/>
                <w:lang w:eastAsia="zh-CN"/>
              </w:rPr>
            </m:ctrlPr>
          </m:dPr>
          <m:e>
            <m:d>
              <m:dPr>
                <m:ctrlPr>
                  <w:rPr>
                    <w:rFonts w:ascii="Cambria Math" w:hAnsi="Cambria Math"/>
                    <w:i/>
                    <w:vertAlign w:val="subscript"/>
                    <w:lang w:eastAsia="zh-CN"/>
                  </w:rPr>
                </m:ctrlPr>
              </m:dPr>
              <m:e>
                <m:sSub>
                  <m:sSubPr>
                    <m:ctrlPr>
                      <w:rPr>
                        <w:rFonts w:ascii="Cambria Math" w:hAnsi="Cambria Math"/>
                        <w:i/>
                        <w:vertAlign w:val="subscript"/>
                        <w:lang w:eastAsia="zh-CN"/>
                      </w:rPr>
                    </m:ctrlPr>
                  </m:sSubPr>
                  <m:e>
                    <m:r>
                      <w:rPr>
                        <w:rFonts w:ascii="Cambria Math" w:hAnsi="Cambria Math"/>
                        <w:vertAlign w:val="subscript"/>
                        <w:lang w:eastAsia="zh-CN"/>
                      </w:rPr>
                      <m:t>n</m:t>
                    </m:r>
                  </m:e>
                  <m:sub>
                    <m:r>
                      <w:rPr>
                        <w:rFonts w:ascii="Cambria Math" w:hAnsi="Cambria Math"/>
                        <w:vertAlign w:val="subscript"/>
                        <w:lang w:eastAsia="zh-CN"/>
                      </w:rPr>
                      <m:t>i</m:t>
                    </m:r>
                  </m:sub>
                </m:sSub>
                <m:d>
                  <m:dPr>
                    <m:ctrlPr>
                      <w:rPr>
                        <w:rFonts w:ascii="Cambria Math" w:hAnsi="Cambria Math"/>
                        <w:i/>
                        <w:vertAlign w:val="subscript"/>
                        <w:lang w:eastAsia="zh-CN"/>
                      </w:rPr>
                    </m:ctrlPr>
                  </m:dPr>
                  <m:e>
                    <m:r>
                      <w:rPr>
                        <w:rFonts w:ascii="Cambria Math" w:hAnsi="Cambria Math"/>
                        <w:vertAlign w:val="subscript"/>
                        <w:lang w:eastAsia="zh-CN"/>
                      </w:rPr>
                      <m:t>t</m:t>
                    </m:r>
                  </m:e>
                </m:d>
                <m:r>
                  <w:rPr>
                    <w:rFonts w:ascii="Cambria Math" w:hAnsi="Cambria Math"/>
                    <w:vertAlign w:val="subscript"/>
                    <w:lang w:eastAsia="zh-CN"/>
                  </w:rPr>
                  <m:t>,</m:t>
                </m:r>
                <m:sSub>
                  <m:sSubPr>
                    <m:ctrlPr>
                      <w:rPr>
                        <w:rFonts w:ascii="Cambria Math" w:hAnsi="Cambria Math"/>
                        <w:i/>
                        <w:vertAlign w:val="subscript"/>
                        <w:lang w:eastAsia="zh-CN"/>
                      </w:rPr>
                    </m:ctrlPr>
                  </m:sSubPr>
                  <m:e>
                    <m:r>
                      <w:rPr>
                        <w:rFonts w:ascii="Cambria Math" w:hAnsi="Cambria Math"/>
                        <w:vertAlign w:val="subscript"/>
                        <w:lang w:eastAsia="zh-CN"/>
                      </w:rPr>
                      <m:t>n</m:t>
                    </m:r>
                  </m:e>
                  <m:sub>
                    <m:r>
                      <w:rPr>
                        <w:rFonts w:ascii="Cambria Math" w:hAnsi="Cambria Math"/>
                        <w:vertAlign w:val="subscript"/>
                        <w:lang w:eastAsia="zh-CN"/>
                      </w:rPr>
                      <m:t>i,z</m:t>
                    </m:r>
                  </m:sub>
                </m:sSub>
                <m:d>
                  <m:dPr>
                    <m:ctrlPr>
                      <w:rPr>
                        <w:rFonts w:ascii="Cambria Math" w:hAnsi="Cambria Math"/>
                        <w:i/>
                        <w:vertAlign w:val="subscript"/>
                        <w:lang w:eastAsia="zh-CN"/>
                      </w:rPr>
                    </m:ctrlPr>
                  </m:dPr>
                  <m:e>
                    <m:r>
                      <w:rPr>
                        <w:rFonts w:ascii="Cambria Math" w:hAnsi="Cambria Math"/>
                        <w:vertAlign w:val="subscript"/>
                        <w:lang w:eastAsia="zh-CN"/>
                      </w:rPr>
                      <m:t>t</m:t>
                    </m:r>
                  </m:e>
                </m:d>
              </m:e>
            </m:d>
            <m:r>
              <w:rPr>
                <w:rFonts w:ascii="Cambria Math" w:hAnsi="Cambria Math" w:hint="eastAsia"/>
              </w:rPr>
              <m:t>∈</m:t>
            </m:r>
            <m:r>
              <m:rPr>
                <m:scr m:val="double-struck"/>
              </m:rPr>
              <w:rPr>
                <w:rFonts w:ascii="Cambria Math" w:hAnsi="Cambria Math"/>
              </w:rPr>
              <m:t>S|</m:t>
            </m:r>
            <m:r>
              <w:rPr>
                <w:rFonts w:ascii="Cambria Math" w:hAnsi="Cambria Math"/>
              </w:rPr>
              <m:t>z</m:t>
            </m:r>
            <m:r>
              <w:rPr>
                <w:rFonts w:ascii="Cambria Math" w:hAnsi="Cambria Math" w:hint="eastAsia"/>
              </w:rPr>
              <m:t>∈</m:t>
            </m:r>
            <m:r>
              <m:rPr>
                <m:scr m:val="script"/>
              </m:rPr>
              <w:rPr>
                <w:rFonts w:ascii="Cambria Math" w:hAnsi="Cambria Math"/>
              </w:rPr>
              <m:t>RT</m:t>
            </m:r>
          </m:e>
        </m:d>
      </m:oMath>
      <w:r w:rsidR="001D1718">
        <w:rPr>
          <w:rFonts w:hint="eastAsia"/>
          <w:lang w:eastAsia="zh-CN"/>
        </w:rPr>
        <w:t>.</w:t>
      </w:r>
      <w:r w:rsidRPr="00275B1B">
        <w:t xml:space="preserve"> The action space is denoted a</w:t>
      </w:r>
      <w:r w:rsidR="001D1718">
        <w:t>s</w:t>
      </w:r>
      <m:oMath>
        <m:r>
          <m:rPr>
            <m:sty m:val="p"/>
          </m:rPr>
          <w:rPr>
            <w:rFonts w:ascii="Cambria Math" w:hAnsi="Cambria Math"/>
          </w:rPr>
          <m:t xml:space="preserve"> </m:t>
        </m:r>
        <m:r>
          <m:rPr>
            <m:scr m:val="double-struck"/>
          </m:rPr>
          <w:rPr>
            <w:rFonts w:ascii="Cambria Math" w:hAnsi="Cambria Math"/>
          </w:rPr>
          <m:t>A</m:t>
        </m:r>
      </m:oMath>
      <w:r w:rsidR="001D1718">
        <w:t>,</w:t>
      </w:r>
      <w:r w:rsidRPr="00275B1B">
        <w:t xml:space="preserve"> and one action space in stage </w:t>
      </w:r>
      <m:oMath>
        <m:r>
          <w:rPr>
            <w:rFonts w:ascii="Cambria Math" w:hAnsi="Cambria Math"/>
          </w:rPr>
          <m:t>t</m:t>
        </m:r>
      </m:oMath>
      <w:r w:rsidRPr="00275B1B">
        <w:t xml:space="preserve"> is </w:t>
      </w:r>
      <m:oMath>
        <m:sSub>
          <m:sSubPr>
            <m:ctrlPr>
              <w:rPr>
                <w:rFonts w:ascii="Cambria Math" w:hAnsi="Cambria Math"/>
              </w:rPr>
            </m:ctrlPr>
          </m:sSubPr>
          <m:e>
            <m:r>
              <w:rPr>
                <w:rFonts w:ascii="Cambria Math" w:hAnsi="Cambria Math"/>
              </w:rPr>
              <m:t>a</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hint="eastAsia"/>
              </w:rPr>
              <m:t>∈</m:t>
            </m:r>
            <m:r>
              <m:rPr>
                <m:scr m:val="double-struck"/>
              </m:rPr>
              <w:rPr>
                <w:rFonts w:ascii="Cambria Math" w:hAnsi="Cambria Math"/>
              </w:rPr>
              <m:t>A|</m:t>
            </m:r>
            <m:r>
              <w:rPr>
                <w:rFonts w:ascii="Cambria Math" w:hAnsi="Cambria Math"/>
              </w:rPr>
              <m:t>j</m:t>
            </m:r>
            <m:r>
              <w:rPr>
                <w:rFonts w:ascii="Cambria Math" w:hAnsi="Cambria Math" w:hint="eastAsia"/>
              </w:rPr>
              <m:t>∈</m:t>
            </m:r>
            <m:r>
              <w:rPr>
                <w:rFonts w:ascii="Cambria Math" w:hAnsi="Cambria Math" w:hint="eastAsia"/>
                <w:lang w:eastAsia="zh-CN"/>
              </w:rPr>
              <m:t>{1</m:t>
            </m:r>
            <m:r>
              <w:rPr>
                <w:rFonts w:ascii="Cambria Math" w:hAnsi="Cambria Math"/>
                <w:lang w:eastAsia="zh-CN"/>
              </w:rPr>
              <m:t>,</m:t>
            </m:r>
            <m:r>
              <w:rPr>
                <w:rFonts w:ascii="Cambria Math" w:hAnsi="Cambria Math" w:hint="eastAsia"/>
                <w:lang w:eastAsia="zh-CN"/>
              </w:rPr>
              <m:t>…</m:t>
            </m:r>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t</m:t>
                </m:r>
              </m:e>
            </m:d>
            <m:r>
              <w:rPr>
                <w:rFonts w:ascii="Cambria Math" w:hAnsi="Cambria Math"/>
                <w:lang w:eastAsia="zh-CN"/>
              </w:rPr>
              <m:t>}</m:t>
            </m:r>
          </m:e>
        </m:d>
      </m:oMath>
      <w:r w:rsidR="0070230E">
        <w:rPr>
          <w:rFonts w:hint="eastAsia"/>
          <w:lang w:eastAsia="zh-CN"/>
        </w:rPr>
        <w:t>,</w:t>
      </w:r>
      <w:r w:rsidR="00481E64">
        <w:rPr>
          <w:lang w:eastAsia="zh-CN"/>
        </w:rPr>
        <w:t xml:space="preserve"> </w:t>
      </w:r>
      <w:r w:rsidR="0070230E" w:rsidRPr="0070230E">
        <w:rPr>
          <w:lang w:eastAsia="zh-CN"/>
        </w:rPr>
        <w:t xml:space="preserve">which is a set of admissibility actions for </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t</m:t>
            </m:r>
          </m:e>
        </m:d>
      </m:oMath>
      <w:r w:rsidR="0070230E" w:rsidRPr="0070230E">
        <w:rPr>
          <w:lang w:eastAsia="zh-CN"/>
        </w:rPr>
        <w:t xml:space="preserve"> slice requests.</w:t>
      </w:r>
    </w:p>
    <w:p w14:paraId="2B2CC5F7" w14:textId="28922C9D" w:rsidR="007F791C" w:rsidRPr="00F6290B" w:rsidRDefault="007F791C" w:rsidP="00F6290B">
      <w:pPr>
        <w:pStyle w:val="2"/>
      </w:pPr>
      <w:r w:rsidRPr="00F6290B">
        <w:t>System Transition Probability</w:t>
      </w:r>
    </w:p>
    <w:p w14:paraId="66685CE1" w14:textId="2769F43F" w:rsidR="00C274E0" w:rsidRDefault="00233692" w:rsidP="00722612">
      <w:pPr>
        <w:ind w:firstLine="288"/>
        <w:jc w:val="both"/>
      </w:pPr>
      <w:r>
        <w:t>In this part, we denoted t</w:t>
      </w:r>
      <w:r w:rsidR="007F791C" w:rsidRPr="007F791C">
        <w:t xml:space="preserve">he system transition probability </w:t>
      </w:r>
      <w:r>
        <w:t>as</w:t>
      </w:r>
      <w:r w:rsidR="007F791C" w:rsidRPr="007F791C">
        <w:t xml:space="preserve"> as</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t+1</m:t>
                </m:r>
              </m:e>
            </m:d>
          </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t</m:t>
                </m:r>
              </m:e>
            </m:d>
          </m:e>
        </m:d>
      </m:oMath>
      <w:r w:rsidR="007F791C" w:rsidRPr="00F66997">
        <w:rPr>
          <w:i/>
        </w:rPr>
        <w:t>.</w:t>
      </w:r>
      <w:r w:rsidR="007F791C" w:rsidRPr="007F791C">
        <w:t xml:space="preserve"> Taking actions </w:t>
      </w:r>
      <m:oMath>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t</m:t>
            </m:r>
          </m:e>
        </m:d>
      </m:oMath>
      <w:r w:rsidR="007F791C" w:rsidRPr="007F791C">
        <w:t xml:space="preserve"> in the current stage, the system would transfer from the current state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oMath>
      <w:r w:rsidR="007F791C" w:rsidRPr="007F791C">
        <w:t xml:space="preserve"> to another state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t+1</m:t>
            </m:r>
          </m:e>
        </m:d>
      </m:oMath>
      <w:r w:rsidR="007F791C" w:rsidRPr="007F791C">
        <w:t xml:space="preserve"> in the next stage with probability</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t+1</m:t>
                </m:r>
              </m:e>
            </m:d>
          </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t</m:t>
                </m:r>
              </m:e>
            </m:d>
          </m:e>
        </m:d>
      </m:oMath>
      <w:r w:rsidR="007F791C" w:rsidRPr="007F791C">
        <w:t>.</w:t>
      </w:r>
    </w:p>
    <w:p w14:paraId="3BE67887" w14:textId="044E4181" w:rsidR="00F6290B" w:rsidRDefault="00F6290B" w:rsidP="00F6290B">
      <w:pPr>
        <w:pStyle w:val="3"/>
      </w:pPr>
      <w:r w:rsidRPr="00F6290B">
        <w:t xml:space="preserve">Transition probability of </w:t>
      </w:r>
      <w:r w:rsidR="00C302F5">
        <w:rPr>
          <w:rFonts w:hint="eastAsia"/>
          <w:lang w:eastAsia="zh-CN"/>
        </w:rPr>
        <w:t xml:space="preserve"> </w:t>
      </w:r>
      <m:oMath>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rPr>
            </m:ctrlPr>
          </m:dPr>
          <m:e>
            <m:r>
              <w:rPr>
                <w:rFonts w:ascii="Cambria Math" w:hAnsi="Cambria Math"/>
              </w:rPr>
              <m:t>t</m:t>
            </m:r>
          </m:e>
        </m:d>
      </m:oMath>
    </w:p>
    <w:p w14:paraId="7A1D21F2" w14:textId="63076A97" w:rsidR="0046610E" w:rsidRDefault="0046610E" w:rsidP="005C0366">
      <w:pPr>
        <w:ind w:firstLine="288"/>
        <w:jc w:val="both"/>
      </w:pPr>
      <w:r w:rsidRPr="0046610E">
        <w:t>According to the arrived</w:t>
      </w:r>
      <w:r w:rsidR="00925EDA">
        <w:rPr>
          <w:rFonts w:hint="eastAsia"/>
          <w:lang w:eastAsia="zh-CN"/>
        </w:rPr>
        <w:t xml:space="preserve"> </w:t>
      </w:r>
      <m:oMath>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a</m:t>
            </m:r>
          </m:sup>
        </m:sSubSup>
        <m:d>
          <m:dPr>
            <m:ctrlPr>
              <w:rPr>
                <w:rFonts w:ascii="Cambria Math" w:hAnsi="Cambria Math"/>
                <w:i/>
              </w:rPr>
            </m:ctrlPr>
          </m:dPr>
          <m:e>
            <m:r>
              <w:rPr>
                <w:rFonts w:ascii="Cambria Math" w:hAnsi="Cambria Math"/>
              </w:rPr>
              <m:t>t</m:t>
            </m:r>
          </m:e>
        </m:d>
      </m:oMath>
      <w:r w:rsidRPr="0046610E">
        <w:t xml:space="preserve">, accepted </w:t>
      </w:r>
      <m:oMath>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v</m:t>
            </m:r>
          </m:sup>
        </m:sSubSup>
        <m:d>
          <m:dPr>
            <m:ctrlPr>
              <w:rPr>
                <w:rFonts w:ascii="Cambria Math" w:hAnsi="Cambria Math"/>
                <w:i/>
              </w:rPr>
            </m:ctrlPr>
          </m:dPr>
          <m:e>
            <m:r>
              <w:rPr>
                <w:rFonts w:ascii="Cambria Math" w:hAnsi="Cambria Math"/>
              </w:rPr>
              <m:t>t</m:t>
            </m:r>
          </m:e>
        </m:d>
      </m:oMath>
      <w:r w:rsidRPr="0046610E">
        <w:t xml:space="preserve"> and departed </w:t>
      </w:r>
      <m:oMath>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d</m:t>
            </m:r>
          </m:sup>
        </m:sSubSup>
      </m:oMath>
      <w:r w:rsidRPr="0046610E">
        <w:t>slice requests, we can obtain the transition probability of slice requests as follows.</w:t>
      </w:r>
    </w:p>
    <w:p w14:paraId="34B783DE" w14:textId="30DAACC9" w:rsidR="00717136" w:rsidRPr="00D520B3" w:rsidRDefault="00C302F5" w:rsidP="005C0366">
      <w:pPr>
        <w:ind w:firstLine="288"/>
        <w:jc w:val="both"/>
        <w:rPr>
          <w:i/>
          <w:sz w:val="18"/>
          <w:szCs w:val="18"/>
        </w:rPr>
      </w:pPr>
      <m:oMathPara>
        <m:oMath>
          <m:r>
            <w:rPr>
              <w:rFonts w:ascii="Cambria Math" w:hAnsi="Cambria Math"/>
              <w:sz w:val="18"/>
            </w:rPr>
            <m:t>Pr</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n</m:t>
                  </m:r>
                </m:e>
                <m:sub>
                  <m:r>
                    <w:rPr>
                      <w:rFonts w:ascii="Cambria Math" w:hAnsi="Cambria Math"/>
                      <w:sz w:val="18"/>
                    </w:rPr>
                    <m:t>i</m:t>
                  </m:r>
                </m:sub>
              </m:sSub>
              <m:d>
                <m:dPr>
                  <m:ctrlPr>
                    <w:rPr>
                      <w:rFonts w:ascii="Cambria Math" w:hAnsi="Cambria Math"/>
                      <w:i/>
                      <w:sz w:val="18"/>
                    </w:rPr>
                  </m:ctrlPr>
                </m:dPr>
                <m:e>
                  <m:r>
                    <w:rPr>
                      <w:rFonts w:ascii="Cambria Math" w:hAnsi="Cambria Math"/>
                      <w:sz w:val="18"/>
                    </w:rPr>
                    <m:t>t+1</m:t>
                  </m:r>
                </m:e>
              </m:d>
            </m:e>
            <m:e>
              <m:sSub>
                <m:sSubPr>
                  <m:ctrlPr>
                    <w:rPr>
                      <w:rFonts w:ascii="Cambria Math" w:hAnsi="Cambria Math"/>
                      <w:i/>
                      <w:sz w:val="18"/>
                    </w:rPr>
                  </m:ctrlPr>
                </m:sSubPr>
                <m:e>
                  <m:r>
                    <w:rPr>
                      <w:rFonts w:ascii="Cambria Math" w:hAnsi="Cambria Math"/>
                      <w:sz w:val="18"/>
                    </w:rPr>
                    <m:t>n</m:t>
                  </m:r>
                </m:e>
                <m:sub>
                  <m:r>
                    <w:rPr>
                      <w:rFonts w:ascii="Cambria Math" w:hAnsi="Cambria Math"/>
                      <w:sz w:val="18"/>
                    </w:rPr>
                    <m:t>i</m:t>
                  </m:r>
                </m:sub>
              </m:sSub>
              <m:d>
                <m:dPr>
                  <m:ctrlPr>
                    <w:rPr>
                      <w:rFonts w:ascii="Cambria Math" w:hAnsi="Cambria Math"/>
                      <w:i/>
                      <w:sz w:val="18"/>
                    </w:rPr>
                  </m:ctrlPr>
                </m:dPr>
                <m:e>
                  <m:r>
                    <w:rPr>
                      <w:rFonts w:ascii="Cambria Math" w:hAnsi="Cambria Math"/>
                      <w:sz w:val="18"/>
                    </w:rPr>
                    <m:t>t</m:t>
                  </m:r>
                </m:e>
              </m:d>
              <m:r>
                <w:rPr>
                  <w:rFonts w:ascii="Cambria Math" w:hAnsi="Cambria Math"/>
                  <w:sz w:val="18"/>
                </w:rPr>
                <m:t>,</m:t>
              </m:r>
              <m:sSub>
                <m:sSubPr>
                  <m:ctrlPr>
                    <w:rPr>
                      <w:rFonts w:ascii="Cambria Math" w:hAnsi="Cambria Math"/>
                      <w:i/>
                      <w:sz w:val="18"/>
                    </w:rPr>
                  </m:ctrlPr>
                </m:sSubPr>
                <m:e>
                  <m:r>
                    <w:rPr>
                      <w:rFonts w:ascii="Cambria Math" w:hAnsi="Cambria Math"/>
                      <w:sz w:val="18"/>
                    </w:rPr>
                    <m:t>a</m:t>
                  </m:r>
                </m:e>
                <m:sub>
                  <m:r>
                    <w:rPr>
                      <w:rFonts w:ascii="Cambria Math" w:hAnsi="Cambria Math"/>
                      <w:sz w:val="18"/>
                    </w:rPr>
                    <m:t>i</m:t>
                  </m:r>
                </m:sub>
              </m:sSub>
              <m:d>
                <m:dPr>
                  <m:ctrlPr>
                    <w:rPr>
                      <w:rFonts w:ascii="Cambria Math" w:hAnsi="Cambria Math"/>
                      <w:i/>
                      <w:sz w:val="18"/>
                    </w:rPr>
                  </m:ctrlPr>
                </m:dPr>
                <m:e>
                  <m:r>
                    <w:rPr>
                      <w:rFonts w:ascii="Cambria Math" w:hAnsi="Cambria Math"/>
                      <w:sz w:val="18"/>
                    </w:rPr>
                    <m:t>t</m:t>
                  </m:r>
                </m:e>
              </m:d>
            </m:e>
          </m:d>
          <m:r>
            <m:rPr>
              <m:sty m:val="p"/>
            </m:rPr>
            <w:rPr>
              <w:rFonts w:ascii="Cambria Math" w:hAnsi="Cambria Math"/>
              <w:sz w:val="16"/>
            </w:rPr>
            <w:br/>
          </m:r>
        </m:oMath>
        <m:oMath>
          <m:r>
            <w:rPr>
              <w:rFonts w:ascii="Cambria Math" w:hAnsi="Cambria Math"/>
              <w:sz w:val="18"/>
            </w:rPr>
            <m:t>Pr</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n</m:t>
                  </m:r>
                </m:e>
                <m:sub>
                  <m:r>
                    <w:rPr>
                      <w:rFonts w:ascii="Cambria Math" w:hAnsi="Cambria Math"/>
                      <w:sz w:val="18"/>
                    </w:rPr>
                    <m:t>i</m:t>
                  </m:r>
                </m:sub>
              </m:sSub>
              <m:d>
                <m:dPr>
                  <m:ctrlPr>
                    <w:rPr>
                      <w:rFonts w:ascii="Cambria Math" w:hAnsi="Cambria Math"/>
                      <w:i/>
                      <w:sz w:val="18"/>
                    </w:rPr>
                  </m:ctrlPr>
                </m:dPr>
                <m:e>
                  <m:r>
                    <w:rPr>
                      <w:rFonts w:ascii="Cambria Math" w:hAnsi="Cambria Math"/>
                      <w:sz w:val="18"/>
                    </w:rPr>
                    <m:t>t+1</m:t>
                  </m:r>
                </m:e>
              </m:d>
              <m:r>
                <w:rPr>
                  <w:rFonts w:ascii="Cambria Math" w:hAnsi="Cambria Math"/>
                  <w:sz w:val="18"/>
                </w:rPr>
                <m:t>=</m:t>
              </m:r>
              <m:sSubSup>
                <m:sSubSupPr>
                  <m:ctrlPr>
                    <w:rPr>
                      <w:rFonts w:ascii="Cambria Math" w:hAnsi="Cambria Math"/>
                      <w:i/>
                      <w:sz w:val="18"/>
                    </w:rPr>
                  </m:ctrlPr>
                </m:sSubSupPr>
                <m:e>
                  <m:r>
                    <w:rPr>
                      <w:rFonts w:ascii="Cambria Math" w:hAnsi="Cambria Math"/>
                      <w:sz w:val="18"/>
                    </w:rPr>
                    <m:t>n</m:t>
                  </m:r>
                </m:e>
                <m:sub>
                  <m:r>
                    <w:rPr>
                      <w:rFonts w:ascii="Cambria Math" w:hAnsi="Cambria Math"/>
                      <w:sz w:val="18"/>
                    </w:rPr>
                    <m:t>i</m:t>
                  </m:r>
                </m:sub>
                <m:sup>
                  <m:r>
                    <w:rPr>
                      <w:rFonts w:ascii="Cambria Math" w:hAnsi="Cambria Math"/>
                      <w:sz w:val="18"/>
                    </w:rPr>
                    <m:t>a</m:t>
                  </m:r>
                </m:sup>
              </m:sSubSup>
              <m:d>
                <m:dPr>
                  <m:ctrlPr>
                    <w:rPr>
                      <w:rFonts w:ascii="Cambria Math" w:hAnsi="Cambria Math"/>
                      <w:i/>
                      <w:sz w:val="18"/>
                    </w:rPr>
                  </m:ctrlPr>
                </m:dPr>
                <m:e>
                  <m:r>
                    <w:rPr>
                      <w:rFonts w:ascii="Cambria Math" w:hAnsi="Cambria Math"/>
                      <w:sz w:val="18"/>
                    </w:rPr>
                    <m:t>t+1</m:t>
                  </m:r>
                </m:e>
              </m:d>
              <m:r>
                <w:rPr>
                  <w:rFonts w:ascii="Cambria Math" w:hAnsi="Cambria Math"/>
                  <w:sz w:val="18"/>
                </w:rPr>
                <m:t>+</m:t>
              </m:r>
              <m:sSubSup>
                <m:sSubSupPr>
                  <m:ctrlPr>
                    <w:rPr>
                      <w:rFonts w:ascii="Cambria Math" w:hAnsi="Cambria Math"/>
                      <w:i/>
                      <w:sz w:val="18"/>
                    </w:rPr>
                  </m:ctrlPr>
                </m:sSubSupPr>
                <m:e>
                  <m:r>
                    <w:rPr>
                      <w:rFonts w:ascii="Cambria Math" w:hAnsi="Cambria Math"/>
                      <w:sz w:val="18"/>
                    </w:rPr>
                    <m:t>n</m:t>
                  </m:r>
                </m:e>
                <m:sub>
                  <m:r>
                    <w:rPr>
                      <w:rFonts w:ascii="Cambria Math" w:hAnsi="Cambria Math"/>
                      <w:sz w:val="18"/>
                    </w:rPr>
                    <m:t>i</m:t>
                  </m:r>
                </m:sub>
                <m:sup>
                  <m:r>
                    <w:rPr>
                      <w:rFonts w:ascii="Cambria Math" w:hAnsi="Cambria Math"/>
                      <w:sz w:val="18"/>
                    </w:rPr>
                    <m:t>w</m:t>
                  </m:r>
                </m:sup>
              </m:sSubSup>
              <m:d>
                <m:dPr>
                  <m:ctrlPr>
                    <w:rPr>
                      <w:rFonts w:ascii="Cambria Math" w:hAnsi="Cambria Math"/>
                      <w:i/>
                      <w:sz w:val="18"/>
                    </w:rPr>
                  </m:ctrlPr>
                </m:dPr>
                <m:e>
                  <m:r>
                    <w:rPr>
                      <w:rFonts w:ascii="Cambria Math" w:hAnsi="Cambria Math"/>
                      <w:sz w:val="18"/>
                    </w:rPr>
                    <m:t>t+1</m:t>
                  </m:r>
                </m:e>
              </m:d>
              <m:r>
                <w:rPr>
                  <w:rFonts w:ascii="Cambria Math" w:hAnsi="Cambria Math"/>
                  <w:sz w:val="18"/>
                </w:rPr>
                <m:t>-</m:t>
              </m:r>
              <m:sSubSup>
                <m:sSubSupPr>
                  <m:ctrlPr>
                    <w:rPr>
                      <w:rFonts w:ascii="Cambria Math" w:hAnsi="Cambria Math"/>
                      <w:i/>
                      <w:sz w:val="18"/>
                    </w:rPr>
                  </m:ctrlPr>
                </m:sSubSupPr>
                <m:e>
                  <m:r>
                    <w:rPr>
                      <w:rFonts w:ascii="Cambria Math" w:hAnsi="Cambria Math"/>
                      <w:sz w:val="18"/>
                    </w:rPr>
                    <m:t>n</m:t>
                  </m:r>
                </m:e>
                <m:sub>
                  <m:r>
                    <w:rPr>
                      <w:rFonts w:ascii="Cambria Math" w:hAnsi="Cambria Math"/>
                      <w:sz w:val="18"/>
                    </w:rPr>
                    <m:t>i</m:t>
                  </m:r>
                </m:sub>
                <m:sup>
                  <m:r>
                    <w:rPr>
                      <w:rFonts w:ascii="Cambria Math" w:hAnsi="Cambria Math"/>
                      <w:sz w:val="18"/>
                    </w:rPr>
                    <m:t>d</m:t>
                  </m:r>
                </m:sup>
              </m:sSubSup>
              <m:d>
                <m:dPr>
                  <m:ctrlPr>
                    <w:rPr>
                      <w:rFonts w:ascii="Cambria Math" w:hAnsi="Cambria Math"/>
                      <w:i/>
                      <w:sz w:val="18"/>
                    </w:rPr>
                  </m:ctrlPr>
                </m:dPr>
                <m:e>
                  <m:r>
                    <w:rPr>
                      <w:rFonts w:ascii="Cambria Math" w:hAnsi="Cambria Math"/>
                      <w:sz w:val="18"/>
                    </w:rPr>
                    <m:t>t+1</m:t>
                  </m:r>
                </m:e>
              </m:d>
            </m:e>
            <m:e>
              <m:sSub>
                <m:sSubPr>
                  <m:ctrlPr>
                    <w:rPr>
                      <w:rFonts w:ascii="Cambria Math" w:hAnsi="Cambria Math"/>
                      <w:i/>
                      <w:sz w:val="18"/>
                    </w:rPr>
                  </m:ctrlPr>
                </m:sSubPr>
                <m:e>
                  <m:r>
                    <w:rPr>
                      <w:rFonts w:ascii="Cambria Math" w:hAnsi="Cambria Math"/>
                      <w:sz w:val="18"/>
                    </w:rPr>
                    <m:t>n</m:t>
                  </m:r>
                </m:e>
                <m:sub>
                  <m:r>
                    <w:rPr>
                      <w:rFonts w:ascii="Cambria Math" w:hAnsi="Cambria Math"/>
                      <w:sz w:val="18"/>
                    </w:rPr>
                    <m:t>i</m:t>
                  </m:r>
                </m:sub>
              </m:sSub>
              <m:d>
                <m:dPr>
                  <m:ctrlPr>
                    <w:rPr>
                      <w:rFonts w:ascii="Cambria Math" w:hAnsi="Cambria Math"/>
                      <w:i/>
                      <w:sz w:val="18"/>
                    </w:rPr>
                  </m:ctrlPr>
                </m:dPr>
                <m:e>
                  <m:r>
                    <w:rPr>
                      <w:rFonts w:ascii="Cambria Math" w:hAnsi="Cambria Math"/>
                      <w:sz w:val="18"/>
                    </w:rPr>
                    <m:t>t</m:t>
                  </m:r>
                </m:e>
              </m:d>
              <m:r>
                <w:rPr>
                  <w:rFonts w:ascii="Cambria Math" w:hAnsi="Cambria Math"/>
                  <w:sz w:val="18"/>
                </w:rPr>
                <m:t>,</m:t>
              </m:r>
              <m:sSub>
                <m:sSubPr>
                  <m:ctrlPr>
                    <w:rPr>
                      <w:rFonts w:ascii="Cambria Math" w:hAnsi="Cambria Math"/>
                      <w:i/>
                      <w:sz w:val="18"/>
                    </w:rPr>
                  </m:ctrlPr>
                </m:sSubPr>
                <m:e>
                  <m:r>
                    <w:rPr>
                      <w:rFonts w:ascii="Cambria Math" w:hAnsi="Cambria Math"/>
                      <w:sz w:val="18"/>
                    </w:rPr>
                    <m:t>a</m:t>
                  </m:r>
                </m:e>
                <m:sub>
                  <m:r>
                    <w:rPr>
                      <w:rFonts w:ascii="Cambria Math" w:hAnsi="Cambria Math"/>
                      <w:sz w:val="18"/>
                    </w:rPr>
                    <m:t>i</m:t>
                  </m:r>
                </m:sub>
              </m:sSub>
              <m:d>
                <m:dPr>
                  <m:ctrlPr>
                    <w:rPr>
                      <w:rFonts w:ascii="Cambria Math" w:hAnsi="Cambria Math"/>
                      <w:i/>
                      <w:sz w:val="18"/>
                    </w:rPr>
                  </m:ctrlPr>
                </m:dPr>
                <m:e>
                  <m:r>
                    <w:rPr>
                      <w:rFonts w:ascii="Cambria Math" w:hAnsi="Cambria Math"/>
                      <w:sz w:val="18"/>
                    </w:rPr>
                    <m:t>t</m:t>
                  </m:r>
                </m:e>
              </m:d>
            </m:e>
          </m:d>
          <m:r>
            <m:rPr>
              <m:sty m:val="p"/>
            </m:rPr>
            <w:rPr>
              <w:rFonts w:ascii="Cambria Math" w:hAnsi="Cambria Math"/>
              <w:sz w:val="18"/>
            </w:rPr>
            <w:br/>
          </m:r>
        </m:oMath>
        <m:oMath>
          <m:r>
            <w:rPr>
              <w:rFonts w:ascii="Cambria Math" w:hAnsi="Cambria Math"/>
              <w:sz w:val="18"/>
              <w:szCs w:val="18"/>
            </w:rPr>
            <m:t>Pr</m:t>
          </m:r>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n</m:t>
                  </m:r>
                </m:e>
                <m:sub>
                  <m:r>
                    <w:rPr>
                      <w:rFonts w:ascii="Cambria Math" w:hAnsi="Cambria Math"/>
                      <w:sz w:val="18"/>
                      <w:szCs w:val="18"/>
                    </w:rPr>
                    <m:t>i</m:t>
                  </m:r>
                </m:sub>
                <m:sup>
                  <m:r>
                    <w:rPr>
                      <w:rFonts w:ascii="Cambria Math" w:hAnsi="Cambria Math"/>
                      <w:sz w:val="18"/>
                      <w:szCs w:val="18"/>
                    </w:rPr>
                    <m:t>a</m:t>
                  </m:r>
                </m:sup>
              </m:sSubSup>
              <m:d>
                <m:dPr>
                  <m:ctrlPr>
                    <w:rPr>
                      <w:rFonts w:ascii="Cambria Math" w:hAnsi="Cambria Math"/>
                      <w:i/>
                      <w:sz w:val="18"/>
                      <w:szCs w:val="18"/>
                    </w:rPr>
                  </m:ctrlPr>
                </m:dPr>
                <m:e>
                  <m:r>
                    <w:rPr>
                      <w:rFonts w:ascii="Cambria Math" w:hAnsi="Cambria Math"/>
                      <w:sz w:val="18"/>
                      <w:szCs w:val="18"/>
                    </w:rPr>
                    <m:t>t+1</m:t>
                  </m:r>
                </m:e>
              </m:d>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n</m:t>
                  </m:r>
                </m:e>
                <m:sub>
                  <m:r>
                    <w:rPr>
                      <w:rFonts w:ascii="Cambria Math" w:hAnsi="Cambria Math"/>
                      <w:sz w:val="18"/>
                      <w:szCs w:val="18"/>
                    </w:rPr>
                    <m:t>i</m:t>
                  </m:r>
                </m:sub>
                <m:sup>
                  <m:r>
                    <w:rPr>
                      <w:rFonts w:ascii="Cambria Math" w:hAnsi="Cambria Math"/>
                      <w:sz w:val="18"/>
                      <w:szCs w:val="18"/>
                    </w:rPr>
                    <m:t>d</m:t>
                  </m:r>
                </m:sup>
              </m:sSubSup>
              <m:d>
                <m:dPr>
                  <m:ctrlPr>
                    <w:rPr>
                      <w:rFonts w:ascii="Cambria Math" w:hAnsi="Cambria Math"/>
                      <w:i/>
                      <w:sz w:val="18"/>
                      <w:szCs w:val="18"/>
                    </w:rPr>
                  </m:ctrlPr>
                </m:dPr>
                <m:e>
                  <m:r>
                    <w:rPr>
                      <w:rFonts w:ascii="Cambria Math" w:hAnsi="Cambria Math"/>
                      <w:sz w:val="18"/>
                      <w:szCs w:val="18"/>
                    </w:rPr>
                    <m:t>t+1</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d>
                <m:dPr>
                  <m:ctrlPr>
                    <w:rPr>
                      <w:rFonts w:ascii="Cambria Math" w:hAnsi="Cambria Math"/>
                      <w:i/>
                      <w:sz w:val="18"/>
                      <w:szCs w:val="18"/>
                    </w:rPr>
                  </m:ctrlPr>
                </m:dPr>
                <m:e>
                  <m:r>
                    <w:rPr>
                      <w:rFonts w:ascii="Cambria Math" w:hAnsi="Cambria Math"/>
                      <w:sz w:val="18"/>
                      <w:szCs w:val="18"/>
                    </w:rPr>
                    <m:t>t+1</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n</m:t>
                  </m:r>
                </m:e>
                <m:sub>
                  <m:r>
                    <w:rPr>
                      <w:rFonts w:ascii="Cambria Math" w:hAnsi="Cambria Math"/>
                      <w:sz w:val="18"/>
                      <w:szCs w:val="18"/>
                    </w:rPr>
                    <m:t>i</m:t>
                  </m:r>
                </m:sub>
                <m:sup>
                  <m:r>
                    <w:rPr>
                      <w:rFonts w:ascii="Cambria Math" w:hAnsi="Cambria Math"/>
                      <w:sz w:val="18"/>
                      <w:szCs w:val="18"/>
                    </w:rPr>
                    <m:t>v</m:t>
                  </m:r>
                </m:sup>
              </m:sSubSup>
              <m:d>
                <m:dPr>
                  <m:ctrlPr>
                    <w:rPr>
                      <w:rFonts w:ascii="Cambria Math" w:hAnsi="Cambria Math"/>
                      <w:i/>
                      <w:sz w:val="18"/>
                      <w:szCs w:val="18"/>
                    </w:rPr>
                  </m:ctrlPr>
                </m:dPr>
                <m:e>
                  <m:r>
                    <w:rPr>
                      <w:rFonts w:ascii="Cambria Math" w:hAnsi="Cambria Math"/>
                      <w:sz w:val="18"/>
                      <w:szCs w:val="18"/>
                    </w:rPr>
                    <m:t>t</m:t>
                  </m:r>
                </m:e>
              </m:d>
            </m:e>
            <m:e>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m:t>
                  </m:r>
                </m:sub>
              </m:sSub>
              <m:d>
                <m:dPr>
                  <m:ctrlPr>
                    <w:rPr>
                      <w:rFonts w:ascii="Cambria Math" w:hAnsi="Cambria Math"/>
                      <w:i/>
                      <w:sz w:val="18"/>
                      <w:szCs w:val="18"/>
                    </w:rPr>
                  </m:ctrlPr>
                </m:dPr>
                <m:e>
                  <m:r>
                    <w:rPr>
                      <w:rFonts w:ascii="Cambria Math" w:hAnsi="Cambria Math"/>
                      <w:sz w:val="18"/>
                      <w:szCs w:val="18"/>
                    </w:rPr>
                    <m:t>t</m:t>
                  </m:r>
                </m:e>
              </m:d>
            </m:e>
          </m:d>
        </m:oMath>
      </m:oMathPara>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546"/>
      </w:tblGrid>
      <w:tr w:rsidR="00D520B3" w14:paraId="2DD117B8" w14:textId="77777777" w:rsidTr="00012FB2">
        <w:tc>
          <w:tcPr>
            <w:tcW w:w="4669" w:type="dxa"/>
          </w:tcPr>
          <w:p w14:paraId="544D6455" w14:textId="4B22E7BE" w:rsidR="00D520B3" w:rsidRDefault="00D520B3" w:rsidP="007B385C">
            <w:pPr>
              <w:pStyle w:val="a3"/>
              <w:ind w:firstLine="0"/>
              <w:jc w:val="center"/>
            </w:pPr>
          </w:p>
        </w:tc>
        <w:tc>
          <w:tcPr>
            <w:tcW w:w="366" w:type="dxa"/>
            <w:vAlign w:val="center"/>
          </w:tcPr>
          <w:p w14:paraId="380EE0C1" w14:textId="263E47D5" w:rsidR="00D520B3" w:rsidRDefault="00D520B3" w:rsidP="007B385C">
            <w:pPr>
              <w:pStyle w:val="a3"/>
              <w:ind w:firstLine="0"/>
              <w:jc w:val="right"/>
            </w:pPr>
            <w:bookmarkStart w:id="8" w:name="_Ref82087784"/>
            <w:r>
              <w:rPr>
                <w:rFonts w:hint="eastAsia"/>
                <w:lang w:val="en-US" w:eastAsia="zh-CN"/>
              </w:rPr>
              <w:t>(</w:t>
            </w:r>
            <w:r>
              <w:rPr>
                <w:lang w:eastAsia="en-US"/>
              </w:rPr>
              <w:fldChar w:fldCharType="begin"/>
            </w:r>
            <w:r>
              <w:rPr>
                <w:lang w:eastAsia="en-US"/>
              </w:rPr>
              <w:instrText xml:space="preserve"> </w:instrText>
            </w:r>
            <w:r>
              <w:rPr>
                <w:rFonts w:hint="eastAsia"/>
                <w:lang w:eastAsia="en-US"/>
              </w:rPr>
              <w:instrText>SEQ Equation \* ARABIC</w:instrText>
            </w:r>
            <w:r>
              <w:rPr>
                <w:lang w:eastAsia="en-US"/>
              </w:rPr>
              <w:instrText xml:space="preserve"> </w:instrText>
            </w:r>
            <w:r>
              <w:rPr>
                <w:lang w:eastAsia="en-US"/>
              </w:rPr>
              <w:fldChar w:fldCharType="separate"/>
            </w:r>
            <w:r w:rsidR="008149F6">
              <w:rPr>
                <w:noProof/>
                <w:lang w:eastAsia="en-US"/>
              </w:rPr>
              <w:t>11</w:t>
            </w:r>
            <w:r>
              <w:rPr>
                <w:lang w:eastAsia="en-US"/>
              </w:rPr>
              <w:fldChar w:fldCharType="end"/>
            </w:r>
            <w:r>
              <w:rPr>
                <w:rFonts w:hint="eastAsia"/>
                <w:lang w:val="en-US" w:eastAsia="zh-CN"/>
              </w:rPr>
              <w:t>)</w:t>
            </w:r>
            <w:bookmarkEnd w:id="8"/>
          </w:p>
        </w:tc>
      </w:tr>
    </w:tbl>
    <w:p w14:paraId="317BCDCC" w14:textId="77777777" w:rsidR="0056262C" w:rsidRDefault="0056262C" w:rsidP="0056262C">
      <w:pPr>
        <w:pStyle w:val="3"/>
      </w:pPr>
      <w:r w:rsidRPr="00647294">
        <w:t>Transition probability of</w:t>
      </w:r>
      <m:oMath>
        <m:r>
          <w:rPr>
            <w:rFonts w:ascii="Cambria Math" w:hAnsi="Cambria Math"/>
          </w:rPr>
          <m:t xml:space="preserve"> </m:t>
        </m:r>
        <m:sSub>
          <m:sSubPr>
            <m:ctrlPr>
              <w:rPr>
                <w:rFonts w:ascii="Cambria Math" w:hAnsi="Cambria Math"/>
              </w:rPr>
            </m:ctrlPr>
          </m:sSubPr>
          <m:e>
            <m:r>
              <w:rPr>
                <w:rFonts w:ascii="Cambria Math" w:hAnsi="Cambria Math"/>
              </w:rPr>
              <m:t xml:space="preserve"> n</m:t>
            </m:r>
          </m:e>
          <m:sub>
            <m:r>
              <w:rPr>
                <w:rFonts w:ascii="Cambria Math" w:hAnsi="Cambria Math"/>
              </w:rPr>
              <m:t>i,z</m:t>
            </m:r>
          </m:sub>
        </m:sSub>
        <m:d>
          <m:dPr>
            <m:ctrlPr>
              <w:rPr>
                <w:rFonts w:ascii="Cambria Math" w:hAnsi="Cambria Math"/>
              </w:rPr>
            </m:ctrlPr>
          </m:dPr>
          <m:e>
            <m:r>
              <w:rPr>
                <w:rFonts w:ascii="Cambria Math" w:hAnsi="Cambria Math"/>
              </w:rPr>
              <m:t>t</m:t>
            </m:r>
          </m:e>
        </m:d>
      </m:oMath>
      <w:r>
        <w:t xml:space="preserve">  </w:t>
      </w:r>
    </w:p>
    <w:p w14:paraId="31CC8E03" w14:textId="3C84A2B2" w:rsidR="002E3264" w:rsidRDefault="0056262C" w:rsidP="002E3264">
      <w:pPr>
        <w:ind w:firstLine="288"/>
        <w:jc w:val="both"/>
      </w:pPr>
      <w:r>
        <w:t>By observing resource cost in</w:t>
      </w:r>
      <w:r w:rsidR="00755D00">
        <w:t xml:space="preserve"> </w:t>
      </w:r>
      <w:r w:rsidR="00755D00">
        <w:fldChar w:fldCharType="begin"/>
      </w:r>
      <w:r w:rsidR="00755D00">
        <w:instrText xml:space="preserve"> REF _Ref82023197 \h </w:instrText>
      </w:r>
      <w:r w:rsidR="00755D00">
        <w:fldChar w:fldCharType="separate"/>
      </w:r>
      <w:r w:rsidR="008149F6">
        <w:rPr>
          <w:rFonts w:hint="eastAsia"/>
          <w:lang w:eastAsia="zh-CN"/>
        </w:rPr>
        <w:t>(</w:t>
      </w:r>
      <w:r w:rsidR="008149F6">
        <w:rPr>
          <w:noProof/>
        </w:rPr>
        <w:t>7</w:t>
      </w:r>
      <w:r w:rsidR="008149F6">
        <w:rPr>
          <w:rFonts w:hint="eastAsia"/>
          <w:lang w:eastAsia="zh-CN"/>
        </w:rPr>
        <w:t>)</w:t>
      </w:r>
      <w:r w:rsidR="00755D00">
        <w:fldChar w:fldCharType="end"/>
      </w:r>
      <w:r w:rsidR="00877CA6">
        <w:t>,</w:t>
      </w:r>
      <w:r>
        <w:t xml:space="preserve"> the state transition of </w:t>
      </w:r>
      <m:oMath>
        <m:sSub>
          <m:sSubPr>
            <m:ctrlPr>
              <w:rPr>
                <w:rFonts w:ascii="Cambria Math" w:hAnsi="Cambria Math"/>
                <w:i/>
              </w:rPr>
            </m:ctrlPr>
          </m:sSubPr>
          <m:e>
            <m:r>
              <w:rPr>
                <w:rFonts w:ascii="Cambria Math" w:hAnsi="Cambria Math"/>
              </w:rPr>
              <m:t>n</m:t>
            </m:r>
          </m:e>
          <m:sub>
            <m:r>
              <w:rPr>
                <w:rFonts w:ascii="Cambria Math" w:hAnsi="Cambria Math"/>
              </w:rPr>
              <m:t>i,z</m:t>
            </m:r>
          </m:sub>
        </m:sSub>
        <m:d>
          <m:dPr>
            <m:ctrlPr>
              <w:rPr>
                <w:rFonts w:ascii="Cambria Math" w:hAnsi="Cambria Math"/>
                <w:i/>
              </w:rPr>
            </m:ctrlPr>
          </m:dPr>
          <m:e>
            <m:r>
              <w:rPr>
                <w:rFonts w:ascii="Cambria Math" w:hAnsi="Cambria Math"/>
              </w:rPr>
              <m:t>t</m:t>
            </m:r>
          </m:e>
        </m:d>
      </m:oMath>
      <w:r>
        <w:t xml:space="preserve"> depends on the available resource units and adopted </w:t>
      </w:r>
      <w:r>
        <w:t xml:space="preserve">actions. </w:t>
      </w:r>
      <w:r w:rsidR="004411BA">
        <w:t xml:space="preserve">The </w:t>
      </w:r>
      <w:r>
        <w:t xml:space="preserve">available resource units </w:t>
      </w:r>
      <m:oMath>
        <m:sSub>
          <m:sSubPr>
            <m:ctrlPr>
              <w:rPr>
                <w:rFonts w:ascii="Cambria Math" w:hAnsi="Cambria Math"/>
                <w:i/>
              </w:rPr>
            </m:ctrlPr>
          </m:sSubPr>
          <m:e>
            <m:r>
              <w:rPr>
                <w:rFonts w:ascii="Cambria Math" w:hAnsi="Cambria Math"/>
              </w:rPr>
              <m:t>n</m:t>
            </m:r>
          </m:e>
          <m:sub>
            <m:r>
              <w:rPr>
                <w:rFonts w:ascii="Cambria Math" w:hAnsi="Cambria Math"/>
              </w:rPr>
              <m:t>i,z</m:t>
            </m:r>
          </m:sub>
        </m:sSub>
        <m:d>
          <m:dPr>
            <m:ctrlPr>
              <w:rPr>
                <w:rFonts w:ascii="Cambria Math" w:hAnsi="Cambria Math"/>
                <w:i/>
              </w:rPr>
            </m:ctrlPr>
          </m:dPr>
          <m:e>
            <m:r>
              <w:rPr>
                <w:rFonts w:ascii="Cambria Math" w:hAnsi="Cambria Math"/>
              </w:rPr>
              <m:t>t</m:t>
            </m:r>
          </m:e>
        </m:d>
      </m:oMath>
      <w:r>
        <w:t xml:space="preserve"> is affected by the random occupy and release of resource units of SP</w:t>
      </w:r>
      <w:r>
        <w:rPr>
          <w:rFonts w:hint="eastAsia"/>
          <w:lang w:eastAsia="zh-CN"/>
        </w:rPr>
        <w:t xml:space="preserve"> </w:t>
      </w:r>
      <m:oMath>
        <m:r>
          <w:rPr>
            <w:rFonts w:ascii="Cambria Math" w:hAnsi="Cambria Math"/>
          </w:rPr>
          <m:t>i</m:t>
        </m:r>
      </m:oMath>
      <w:r>
        <w:t>.</w:t>
      </w:r>
      <w:r w:rsidR="00877CA6">
        <w:t xml:space="preserve"> T</w:t>
      </w:r>
      <w:r>
        <w:t xml:space="preserve">o represent this randomness, we consider that available resource units are determined by service rate </w:t>
      </w:r>
      <m:oMath>
        <m:sSub>
          <m:sSubPr>
            <m:ctrlPr>
              <w:rPr>
                <w:rFonts w:ascii="Cambria Math" w:hAnsi="Cambria Math"/>
                <w:i/>
              </w:rPr>
            </m:ctrlPr>
          </m:sSubPr>
          <m:e>
            <m:r>
              <w:rPr>
                <w:rFonts w:ascii="Cambria Math" w:hAnsi="Cambria Math"/>
              </w:rPr>
              <m:t>υ</m:t>
            </m:r>
          </m:e>
          <m:sub>
            <m:r>
              <w:rPr>
                <w:rFonts w:ascii="Cambria Math" w:hAnsi="Cambria Math"/>
              </w:rPr>
              <m:t>i</m:t>
            </m:r>
          </m:sub>
        </m:sSub>
      </m:oMath>
      <w:r>
        <w:t xml:space="preserve"> of SP </w:t>
      </w:r>
      <m:oMath>
        <m:r>
          <w:rPr>
            <w:rFonts w:ascii="Cambria Math" w:hAnsi="Cambria Math"/>
          </w:rPr>
          <m:t>i</m:t>
        </m:r>
      </m:oMath>
      <w:r>
        <w:t xml:space="preserve">. According to queue theory, we can obtain an estimate of load rate </w:t>
      </w:r>
      <m:oMath>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υ</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in stage</w:t>
      </w:r>
      <w:r>
        <w:rPr>
          <w:rFonts w:hint="eastAsia"/>
          <w:lang w:eastAsia="zh-CN"/>
        </w:rPr>
        <w:t xml:space="preserve">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&lt;1</m:t>
        </m:r>
      </m:oMath>
      <w:r>
        <w:t xml:space="preserve">, which indicates the rejection degree for slicing requests. On the other hand, available resource units </w:t>
      </w:r>
      <m:oMath>
        <m:sSub>
          <m:sSubPr>
            <m:ctrlPr>
              <w:rPr>
                <w:rFonts w:ascii="Cambria Math" w:hAnsi="Cambria Math"/>
                <w:i/>
              </w:rPr>
            </m:ctrlPr>
          </m:sSubPr>
          <m:e>
            <m:r>
              <w:rPr>
                <w:rFonts w:ascii="Cambria Math" w:hAnsi="Cambria Math"/>
              </w:rPr>
              <m:t>n</m:t>
            </m:r>
          </m:e>
          <m:sub>
            <m:r>
              <w:rPr>
                <w:rFonts w:ascii="Cambria Math" w:hAnsi="Cambria Math"/>
              </w:rPr>
              <m:t>i,z</m:t>
            </m:r>
          </m:sub>
        </m:sSub>
        <m:d>
          <m:dPr>
            <m:ctrlPr>
              <w:rPr>
                <w:rFonts w:ascii="Cambria Math" w:hAnsi="Cambria Math"/>
                <w:i/>
              </w:rPr>
            </m:ctrlPr>
          </m:dPr>
          <m:e>
            <m:r>
              <w:rPr>
                <w:rFonts w:ascii="Cambria Math" w:hAnsi="Cambria Math"/>
              </w:rPr>
              <m:t>t</m:t>
            </m:r>
          </m:e>
        </m:d>
      </m:oMath>
      <w:r>
        <w:t xml:space="preserve"> is also affected by the idle degree of </w:t>
      </w:r>
      <m:oMath>
        <m:r>
          <w:rPr>
            <w:rFonts w:ascii="Cambria Math" w:hAnsi="Cambria Math"/>
          </w:rPr>
          <m:t>z</m:t>
        </m:r>
      </m:oMath>
      <w:r>
        <w:rPr>
          <w:rFonts w:hint="eastAsia"/>
          <w:lang w:eastAsia="zh-CN"/>
        </w:rPr>
        <w:t>-</w:t>
      </w:r>
      <w:proofErr w:type="spellStart"/>
      <w:r>
        <w:t>th</w:t>
      </w:r>
      <w:proofErr w:type="spellEnd"/>
      <w:r>
        <w:t xml:space="preserve"> resource units, i.e.,</w:t>
      </w:r>
      <m:oMath>
        <m:sSub>
          <m:sSubPr>
            <m:ctrlPr>
              <w:rPr>
                <w:rFonts w:ascii="Cambria Math" w:hAnsi="Cambria Math"/>
                <w:i/>
              </w:rPr>
            </m:ctrlPr>
          </m:sSubPr>
          <m:e>
            <m:r>
              <w:rPr>
                <w:rFonts w:ascii="Cambria Math" w:hAnsi="Cambria Math"/>
              </w:rPr>
              <m:t>n</m:t>
            </m:r>
          </m:e>
          <m:sub>
            <m:r>
              <w:rPr>
                <w:rFonts w:ascii="Cambria Math" w:hAnsi="Cambria Math"/>
              </w:rPr>
              <m:t>i,z</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i,z</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i,z</m:t>
            </m:r>
          </m:sub>
          <m:sup>
            <m:r>
              <w:rPr>
                <w:rFonts w:ascii="Cambria Math" w:hAnsi="Cambria Math"/>
              </w:rPr>
              <m:t>o</m:t>
            </m:r>
          </m:sup>
        </m:sSubSup>
        <m:d>
          <m:dPr>
            <m:ctrlPr>
              <w:rPr>
                <w:rFonts w:ascii="Cambria Math" w:hAnsi="Cambria Math"/>
                <w:i/>
              </w:rPr>
            </m:ctrlPr>
          </m:dPr>
          <m:e>
            <m:r>
              <w:rPr>
                <w:rFonts w:ascii="Cambria Math" w:hAnsi="Cambria Math"/>
              </w:rPr>
              <m:t>t</m:t>
            </m:r>
          </m:e>
        </m:d>
        <m:r>
          <w:rPr>
            <w:rFonts w:ascii="Cambria Math" w:hAnsi="Cambria Math"/>
          </w:rPr>
          <m:t>)</m:t>
        </m:r>
      </m:oMath>
      <w:r>
        <w:t>. Based on the above analysis, we define a resource availability</w:t>
      </w:r>
      <w:r w:rsidRPr="00BC2E37">
        <w:rPr>
          <w:i/>
        </w:rPr>
        <w:t xml:space="preserve"> </w:t>
      </w:r>
      <m:oMath>
        <m:sSub>
          <m:sSubPr>
            <m:ctrlPr>
              <w:rPr>
                <w:rFonts w:ascii="Cambria Math" w:hAnsi="Cambria Math"/>
                <w:i/>
              </w:rPr>
            </m:ctrlPr>
          </m:sSubPr>
          <m:e>
            <m:r>
              <w:rPr>
                <w:rFonts w:ascii="Cambria Math" w:hAnsi="Cambria Math"/>
              </w:rPr>
              <m:t>η</m:t>
            </m:r>
          </m:e>
          <m:sub>
            <m:r>
              <w:rPr>
                <w:rFonts w:ascii="Cambria Math" w:hAnsi="Cambria Math"/>
              </w:rPr>
              <m:t>i,z</m:t>
            </m:r>
          </m:sub>
        </m:sSub>
        <m:d>
          <m:dPr>
            <m:ctrlPr>
              <w:rPr>
                <w:rFonts w:ascii="Cambria Math" w:hAnsi="Cambria Math"/>
                <w:i/>
              </w:rPr>
            </m:ctrlPr>
          </m:dPr>
          <m:e>
            <m:r>
              <w:rPr>
                <w:rFonts w:ascii="Cambria Math" w:hAnsi="Cambria Math"/>
              </w:rPr>
              <m:t>t</m:t>
            </m:r>
          </m:e>
        </m:d>
      </m:oMath>
      <w:r w:rsidRPr="00BC2E37">
        <w:rPr>
          <w:i/>
        </w:rPr>
        <w:t xml:space="preserve"> </w:t>
      </w:r>
      <w:r>
        <w:t xml:space="preserve">of successfully leasing one resource unit </w:t>
      </w:r>
      <m:oMath>
        <m:r>
          <w:rPr>
            <w:rFonts w:ascii="Cambria Math" w:hAnsi="Cambria Math"/>
          </w:rPr>
          <m:t>z</m:t>
        </m:r>
      </m:oMath>
      <w:r>
        <w:t xml:space="preserve"> in stage </w:t>
      </w:r>
      <m:oMath>
        <m:r>
          <w:rPr>
            <w:rFonts w:ascii="Cambria Math" w:hAnsi="Cambria Math"/>
            <w:lang w:eastAsia="zh-CN"/>
          </w:rPr>
          <m:t>t</m:t>
        </m:r>
      </m:oMath>
      <w:r>
        <w:t xml:space="preserve"> as follows.</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546"/>
      </w:tblGrid>
      <w:tr w:rsidR="00902399" w14:paraId="7E8246BB" w14:textId="77777777" w:rsidTr="00BE6451">
        <w:tc>
          <w:tcPr>
            <w:tcW w:w="4489" w:type="dxa"/>
          </w:tcPr>
          <w:p w14:paraId="73D9DD83" w14:textId="35AF84EF" w:rsidR="00902399" w:rsidRDefault="00902399" w:rsidP="007B385C">
            <w:pPr>
              <w:pStyle w:val="a3"/>
              <w:ind w:firstLine="0"/>
              <w:jc w:val="center"/>
            </w:pPr>
            <w:r>
              <w:rPr>
                <w:lang w:val="en-US"/>
              </w:rPr>
              <w:tab/>
            </w:r>
            <m:oMath>
              <m:sSub>
                <m:sSubPr>
                  <m:ctrlPr>
                    <w:rPr>
                      <w:rFonts w:ascii="Cambria Math" w:hAnsi="Cambria Math"/>
                      <w:lang w:eastAsia="zh-CN"/>
                    </w:rPr>
                  </m:ctrlPr>
                </m:sSubPr>
                <m:e>
                  <m:r>
                    <w:rPr>
                      <w:rFonts w:ascii="Cambria Math" w:hAnsi="Cambria Math"/>
                      <w:lang w:eastAsia="zh-CN"/>
                    </w:rPr>
                    <m:t>η</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z</m:t>
                  </m:r>
                </m:sub>
              </m:sSub>
              <m:d>
                <m:dPr>
                  <m:ctrlPr>
                    <w:rPr>
                      <w:rFonts w:ascii="Cambria Math" w:hAnsi="Cambria Math"/>
                      <w:lang w:eastAsia="zh-CN"/>
                    </w:rPr>
                  </m:ctrlPr>
                </m:dPr>
                <m:e>
                  <m:r>
                    <w:rPr>
                      <w:rFonts w:ascii="Cambria Math" w:hAnsi="Cambria Math"/>
                      <w:lang w:eastAsia="zh-CN"/>
                    </w:rPr>
                    <m:t>t</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E</m:t>
                  </m:r>
                </m:e>
                <m:sub>
                  <m:r>
                    <m:rPr>
                      <m:sty m:val="p"/>
                    </m:rPr>
                    <w:rPr>
                      <w:rFonts w:ascii="Cambria Math" w:hAnsi="Cambria Math" w:cs="Cambria Math"/>
                      <w:lang w:eastAsia="zh-CN"/>
                    </w:rPr>
                    <m:t>∼</m:t>
                  </m:r>
                  <m:sSub>
                    <m:sSubPr>
                      <m:ctrlPr>
                        <w:rPr>
                          <w:rFonts w:ascii="Cambria Math" w:hAnsi="Cambria Math"/>
                          <w:lang w:eastAsia="zh-CN"/>
                        </w:rPr>
                      </m:ctrlPr>
                    </m:sSubPr>
                    <m:e>
                      <m:r>
                        <w:rPr>
                          <w:rFonts w:ascii="Cambria Math" w:hAnsi="Cambria Math"/>
                          <w:lang w:eastAsia="zh-CN"/>
                        </w:rPr>
                        <m:t>λ</m:t>
                      </m:r>
                      <m:ctrlPr>
                        <w:rPr>
                          <w:rFonts w:ascii="Cambria Math" w:hAnsi="Cambria Math" w:cs="Cambria Math"/>
                          <w:lang w:eastAsia="zh-CN"/>
                        </w:rPr>
                      </m:ctrlPr>
                    </m:e>
                    <m:sub>
                      <m:r>
                        <w:rPr>
                          <w:rFonts w:ascii="Cambria Math" w:hAnsi="Cambria Math"/>
                          <w:lang w:eastAsia="zh-CN"/>
                        </w:rPr>
                        <m:t>i</m:t>
                      </m:r>
                    </m:sub>
                  </m:sSub>
                  <m:d>
                    <m:dPr>
                      <m:ctrlPr>
                        <w:rPr>
                          <w:rFonts w:ascii="Cambria Math" w:hAnsi="Cambria Math"/>
                          <w:lang w:eastAsia="zh-CN"/>
                        </w:rPr>
                      </m:ctrlPr>
                    </m:dPr>
                    <m:e>
                      <m:r>
                        <w:rPr>
                          <w:rFonts w:ascii="Cambria Math" w:hAnsi="Cambria Math"/>
                          <w:lang w:eastAsia="zh-CN"/>
                        </w:rPr>
                        <m:t>t</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υ</m:t>
                      </m:r>
                    </m:e>
                    <m:sub>
                      <m:r>
                        <w:rPr>
                          <w:rFonts w:ascii="Cambria Math" w:hAnsi="Cambria Math"/>
                          <w:lang w:eastAsia="zh-CN"/>
                        </w:rPr>
                        <m:t>i</m:t>
                      </m:r>
                    </m:sub>
                  </m:sSub>
                  <m:d>
                    <m:dPr>
                      <m:ctrlPr>
                        <w:rPr>
                          <w:rFonts w:ascii="Cambria Math" w:hAnsi="Cambria Math"/>
                          <w:lang w:eastAsia="zh-CN"/>
                        </w:rPr>
                      </m:ctrlPr>
                    </m:dPr>
                    <m:e>
                      <m:r>
                        <w:rPr>
                          <w:rFonts w:ascii="Cambria Math" w:hAnsi="Cambria Math"/>
                          <w:lang w:eastAsia="zh-CN"/>
                        </w:rPr>
                        <m:t>t</m:t>
                      </m:r>
                    </m:e>
                  </m:d>
                </m:sub>
              </m:sSub>
              <m:d>
                <m:dPr>
                  <m:begChr m:val="["/>
                  <m:endChr m:val="]"/>
                  <m:ctrlPr>
                    <w:rPr>
                      <w:rFonts w:ascii="Cambria Math" w:hAnsi="Cambria Math"/>
                      <w:lang w:eastAsia="zh-CN"/>
                    </w:rPr>
                  </m:ctrlPr>
                </m:dPr>
                <m:e>
                  <m:d>
                    <m:dPr>
                      <m:ctrlPr>
                        <w:rPr>
                          <w:rFonts w:ascii="Cambria Math" w:hAnsi="Cambria Math"/>
                          <w:lang w:eastAsia="zh-CN"/>
                        </w:rPr>
                      </m:ctrlPr>
                    </m:dPr>
                    <m:e>
                      <m:r>
                        <m:rPr>
                          <m:sty m:val="p"/>
                        </m:rPr>
                        <w:rPr>
                          <w:rFonts w:ascii="Cambria Math" w:hAnsi="Cambria Math"/>
                          <w:lang w:eastAsia="zh-CN"/>
                        </w:rPr>
                        <m:t>1-</m:t>
                      </m:r>
                      <m:sSub>
                        <m:sSubPr>
                          <m:ctrlPr>
                            <w:rPr>
                              <w:rFonts w:ascii="Cambria Math" w:hAnsi="Cambria Math"/>
                              <w:lang w:eastAsia="zh-CN"/>
                            </w:rPr>
                          </m:ctrlPr>
                        </m:sSubPr>
                        <m:e>
                          <m:r>
                            <w:rPr>
                              <w:rFonts w:ascii="Cambria Math" w:hAnsi="Cambria Math"/>
                              <w:lang w:eastAsia="zh-CN"/>
                            </w:rPr>
                            <m:t>ρ</m:t>
                          </m:r>
                        </m:e>
                        <m:sub>
                          <m:r>
                            <w:rPr>
                              <w:rFonts w:ascii="Cambria Math" w:hAnsi="Cambria Math"/>
                              <w:lang w:eastAsia="zh-CN"/>
                            </w:rPr>
                            <m:t>i</m:t>
                          </m:r>
                        </m:sub>
                      </m:sSub>
                      <m:d>
                        <m:dPr>
                          <m:ctrlPr>
                            <w:rPr>
                              <w:rFonts w:ascii="Cambria Math" w:hAnsi="Cambria Math"/>
                              <w:lang w:eastAsia="zh-CN"/>
                            </w:rPr>
                          </m:ctrlPr>
                        </m:dPr>
                        <m:e>
                          <m:r>
                            <w:rPr>
                              <w:rFonts w:ascii="Cambria Math" w:hAnsi="Cambria Math"/>
                              <w:lang w:eastAsia="zh-CN"/>
                            </w:rPr>
                            <m:t>t</m:t>
                          </m:r>
                        </m:e>
                      </m:d>
                    </m:e>
                  </m:d>
                </m:e>
              </m:d>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z</m:t>
                      </m:r>
                    </m:sub>
                  </m:sSub>
                  <m:d>
                    <m:dPr>
                      <m:ctrlPr>
                        <w:rPr>
                          <w:rFonts w:ascii="Cambria Math" w:hAnsi="Cambria Math"/>
                          <w:lang w:eastAsia="zh-CN"/>
                        </w:rPr>
                      </m:ctrlPr>
                    </m:dPr>
                    <m:e>
                      <m:r>
                        <w:rPr>
                          <w:rFonts w:ascii="Cambria Math" w:hAnsi="Cambria Math"/>
                          <w:lang w:eastAsia="zh-CN"/>
                        </w:rPr>
                        <m:t>t</m:t>
                      </m:r>
                    </m:e>
                  </m:d>
                </m:num>
                <m:den>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z</m:t>
                      </m:r>
                    </m:sub>
                  </m:sSub>
                  <m:d>
                    <m:dPr>
                      <m:ctrlPr>
                        <w:rPr>
                          <w:rFonts w:ascii="Cambria Math" w:hAnsi="Cambria Math"/>
                          <w:lang w:eastAsia="zh-CN"/>
                        </w:rPr>
                      </m:ctrlPr>
                    </m:dPr>
                    <m:e>
                      <m:r>
                        <w:rPr>
                          <w:rFonts w:ascii="Cambria Math" w:hAnsi="Cambria Math"/>
                          <w:lang w:eastAsia="zh-CN"/>
                        </w:rPr>
                        <m:t>t</m:t>
                      </m:r>
                    </m:e>
                  </m:d>
                  <m:r>
                    <m:rPr>
                      <m:sty m:val="p"/>
                    </m:rPr>
                    <w:rPr>
                      <w:rFonts w:ascii="Cambria Math" w:hAnsi="Cambria Math"/>
                      <w:lang w:eastAsia="zh-CN"/>
                    </w:rPr>
                    <m:t>+</m:t>
                  </m:r>
                  <m:sSubSup>
                    <m:sSubSupPr>
                      <m:ctrlPr>
                        <w:rPr>
                          <w:rFonts w:ascii="Cambria Math" w:hAnsi="Cambria Math"/>
                          <w:lang w:eastAsia="zh-CN"/>
                        </w:rPr>
                      </m:ctrlPr>
                    </m:sSubSupPr>
                    <m:e>
                      <m:r>
                        <w:rPr>
                          <w:rFonts w:ascii="Cambria Math" w:hAnsi="Cambria Math"/>
                          <w:lang w:eastAsia="zh-CN"/>
                        </w:rPr>
                        <m:t>n</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z</m:t>
                      </m:r>
                    </m:sub>
                    <m:sup>
                      <m:r>
                        <w:rPr>
                          <w:rFonts w:ascii="Cambria Math" w:hAnsi="Cambria Math"/>
                          <w:lang w:eastAsia="zh-CN"/>
                        </w:rPr>
                        <m:t>o</m:t>
                      </m:r>
                    </m:sup>
                  </m:sSubSup>
                  <m:d>
                    <m:dPr>
                      <m:ctrlPr>
                        <w:rPr>
                          <w:rFonts w:ascii="Cambria Math" w:hAnsi="Cambria Math"/>
                          <w:lang w:eastAsia="zh-CN"/>
                        </w:rPr>
                      </m:ctrlPr>
                    </m:dPr>
                    <m:e>
                      <m:r>
                        <w:rPr>
                          <w:rFonts w:ascii="Cambria Math" w:hAnsi="Cambria Math"/>
                          <w:lang w:eastAsia="zh-CN"/>
                        </w:rPr>
                        <m:t>t</m:t>
                      </m:r>
                    </m:e>
                  </m:d>
                </m:den>
              </m:f>
            </m:oMath>
            <w:r>
              <w:rPr>
                <w:rFonts w:hint="eastAsia"/>
                <w:lang w:eastAsia="zh-CN"/>
              </w:rPr>
              <w:t>.</w:t>
            </w:r>
          </w:p>
        </w:tc>
        <w:tc>
          <w:tcPr>
            <w:tcW w:w="546" w:type="dxa"/>
            <w:vAlign w:val="center"/>
          </w:tcPr>
          <w:p w14:paraId="0813E69A" w14:textId="47FED850" w:rsidR="00902399" w:rsidRDefault="00902399" w:rsidP="00D520B3">
            <w:pPr>
              <w:pStyle w:val="a3"/>
              <w:ind w:firstLine="0"/>
              <w:jc w:val="right"/>
            </w:pPr>
            <w:r>
              <w:rPr>
                <w:rFonts w:hint="eastAsia"/>
                <w:lang w:eastAsia="zh-CN"/>
              </w:rPr>
              <w:t>(</w:t>
            </w:r>
            <w:r>
              <w:fldChar w:fldCharType="begin"/>
            </w:r>
            <w:r>
              <w:instrText xml:space="preserve"> SEQ Equation \* ARABIC </w:instrText>
            </w:r>
            <w:r>
              <w:fldChar w:fldCharType="separate"/>
            </w:r>
            <w:r w:rsidR="008149F6">
              <w:rPr>
                <w:noProof/>
              </w:rPr>
              <w:t>12</w:t>
            </w:r>
            <w:r>
              <w:fldChar w:fldCharType="end"/>
            </w:r>
            <w:r>
              <w:rPr>
                <w:lang w:eastAsia="zh-CN"/>
              </w:rPr>
              <w:t>)</w:t>
            </w:r>
          </w:p>
        </w:tc>
      </w:tr>
    </w:tbl>
    <w:p w14:paraId="3C7CB81B" w14:textId="6D43D500" w:rsidR="0056262C" w:rsidRDefault="0056262C" w:rsidP="002E3264">
      <w:pPr>
        <w:ind w:firstLine="288"/>
        <w:jc w:val="both"/>
        <w:rPr>
          <w:lang w:eastAsia="zh-CN"/>
        </w:rPr>
      </w:pPr>
      <w:r w:rsidRPr="00164E94">
        <w:rPr>
          <w:lang w:eastAsia="zh-CN"/>
        </w:rPr>
        <w:t xml:space="preserve"> </w:t>
      </w:r>
      <w:r w:rsidR="007C3094">
        <w:rPr>
          <w:lang w:eastAsia="zh-CN"/>
        </w:rPr>
        <w:t xml:space="preserve">Next, </w:t>
      </w:r>
      <w:r w:rsidRPr="00164E94">
        <w:rPr>
          <w:lang w:eastAsia="zh-CN"/>
        </w:rPr>
        <w:t>we discuss how to obtain the transition probability</w:t>
      </w:r>
      <w:r>
        <w:rPr>
          <w:lang w:eastAsia="zh-CN"/>
        </w:rPr>
        <w:t xml:space="preserve"> </w:t>
      </w:r>
      <m:oMath>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i,z</m:t>
                </m:r>
              </m:sub>
            </m:sSub>
            <m:d>
              <m:dPr>
                <m:ctrlPr>
                  <w:rPr>
                    <w:rFonts w:ascii="Cambria Math" w:hAnsi="Cambria Math"/>
                    <w:i/>
                    <w:lang w:eastAsia="zh-CN"/>
                  </w:rPr>
                </m:ctrlPr>
              </m:dPr>
              <m:e>
                <m:r>
                  <w:rPr>
                    <w:rFonts w:ascii="Cambria Math" w:hAnsi="Cambria Math"/>
                    <w:lang w:eastAsia="zh-CN"/>
                  </w:rPr>
                  <m:t>t+1</m:t>
                </m:r>
              </m:e>
            </m:d>
          </m:e>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i,z</m:t>
                </m:r>
              </m:sub>
            </m:sSub>
            <m:d>
              <m:dPr>
                <m:ctrlPr>
                  <w:rPr>
                    <w:rFonts w:ascii="Cambria Math" w:hAnsi="Cambria Math"/>
                    <w:i/>
                    <w:lang w:eastAsia="zh-CN"/>
                  </w:rPr>
                </m:ctrlPr>
              </m:dPr>
              <m:e>
                <m:r>
                  <w:rPr>
                    <w:rFonts w:ascii="Cambria Math" w:hAnsi="Cambria Math"/>
                    <w:lang w:eastAsia="zh-CN"/>
                  </w:rPr>
                  <m:t>t</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t</m:t>
                </m:r>
              </m:e>
            </m:d>
          </m:e>
        </m:d>
      </m:oMath>
      <w:r w:rsidRPr="00164E94">
        <w:rPr>
          <w:lang w:eastAsia="zh-CN"/>
        </w:rPr>
        <w:t xml:space="preserve">. According to </w:t>
      </w:r>
      <m:oMath>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t</m:t>
            </m:r>
          </m:e>
        </m:d>
      </m:oMath>
      <w:r w:rsidRPr="00164E94">
        <w:rPr>
          <w:lang w:eastAsia="zh-CN"/>
        </w:rPr>
        <w:t>, the set of possible resource units from the current state to the next state is expressed as</w:t>
      </w:r>
      <w:r>
        <w:rPr>
          <w:lang w:eastAsia="zh-CN"/>
        </w:rPr>
        <w:t xml:space="preserve"> </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i,z</m:t>
            </m:r>
          </m:sub>
        </m:sSub>
        <m:d>
          <m:dPr>
            <m:ctrlPr>
              <w:rPr>
                <w:rFonts w:ascii="Cambria Math" w:hAnsi="Cambria Math"/>
                <w:i/>
                <w:lang w:eastAsia="zh-CN"/>
              </w:rPr>
            </m:ctrlPr>
          </m:dPr>
          <m:e>
            <m:r>
              <w:rPr>
                <w:rFonts w:ascii="Cambria Math" w:hAnsi="Cambria Math"/>
                <w:lang w:eastAsia="zh-CN"/>
              </w:rPr>
              <m:t>t+1</m:t>
            </m:r>
          </m:e>
        </m:d>
        <m:r>
          <w:rPr>
            <w:rFonts w:ascii="Cambria Math" w:hAnsi="Cambria Math"/>
            <w:lang w:eastAsia="zh-CN"/>
          </w:rPr>
          <m:t>=</m:t>
        </m:r>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i,z</m:t>
                </m:r>
              </m:sub>
            </m:sSub>
            <m:d>
              <m:dPr>
                <m:ctrlPr>
                  <w:rPr>
                    <w:rFonts w:ascii="Cambria Math" w:hAnsi="Cambria Math"/>
                    <w:i/>
                    <w:lang w:eastAsia="zh-CN"/>
                  </w:rPr>
                </m:ctrlPr>
              </m:dPr>
              <m:e>
                <m:r>
                  <w:rPr>
                    <w:rFonts w:ascii="Cambria Math" w:hAnsi="Cambria Math"/>
                    <w:lang w:eastAsia="zh-CN"/>
                  </w:rPr>
                  <m:t>t</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i,z</m:t>
                </m:r>
              </m:sub>
            </m:sSub>
            <m:d>
              <m:dPr>
                <m:ctrlPr>
                  <w:rPr>
                    <w:rFonts w:ascii="Cambria Math" w:hAnsi="Cambria Math"/>
                    <w:i/>
                    <w:lang w:eastAsia="zh-CN"/>
                  </w:rPr>
                </m:ctrlPr>
              </m:dPr>
              <m:e>
                <m:r>
                  <w:rPr>
                    <w:rFonts w:ascii="Cambria Math" w:hAnsi="Cambria Math"/>
                    <w:lang w:eastAsia="zh-CN"/>
                  </w:rPr>
                  <m:t>t</m:t>
                </m:r>
              </m:e>
            </m:d>
            <m:r>
              <w:rPr>
                <w:rFonts w:ascii="Cambria Math" w:hAnsi="Cambria Math"/>
                <w:lang w:eastAsia="zh-CN"/>
              </w:rPr>
              <m:t>-1,⋯,</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i,z</m:t>
                </m:r>
              </m:sub>
            </m:sSub>
            <m:d>
              <m:dPr>
                <m:ctrlPr>
                  <w:rPr>
                    <w:rFonts w:ascii="Cambria Math" w:hAnsi="Cambria Math"/>
                    <w:i/>
                    <w:lang w:eastAsia="zh-CN"/>
                  </w:rPr>
                </m:ctrlPr>
              </m:dPr>
              <m:e>
                <m:r>
                  <w:rPr>
                    <w:rFonts w:ascii="Cambria Math" w:hAnsi="Cambria Math"/>
                    <w:lang w:eastAsia="zh-CN"/>
                  </w:rPr>
                  <m:t>t</m:t>
                </m:r>
              </m:e>
            </m:d>
            <m:r>
              <w:rPr>
                <w:rFonts w:ascii="Cambria Math" w:hAnsi="Cambria Math"/>
                <w:lang w:eastAsia="zh-CN"/>
              </w:rPr>
              <m:t>-ζ</m:t>
            </m:r>
          </m:e>
        </m:d>
      </m:oMath>
      <w:r w:rsidR="002E3264">
        <w:rPr>
          <w:lang w:eastAsia="zh-CN"/>
        </w:rPr>
        <w:t>,</w:t>
      </w:r>
      <w:r>
        <w:rPr>
          <w:lang w:eastAsia="zh-CN"/>
        </w:rPr>
        <w:t xml:space="preserve">where </w:t>
      </w:r>
      <m:oMath>
        <m:r>
          <w:rPr>
            <w:rFonts w:ascii="Cambria Math" w:hAnsi="Cambria Math"/>
            <w:lang w:eastAsia="zh-CN"/>
          </w:rPr>
          <m:t>ζ=</m:t>
        </m:r>
        <m:func>
          <m:funcPr>
            <m:ctrlPr>
              <w:rPr>
                <w:rFonts w:ascii="Cambria Math" w:hAnsi="Cambria Math"/>
                <w:i/>
                <w:lang w:eastAsia="zh-CN"/>
              </w:rPr>
            </m:ctrlPr>
          </m:funcPr>
          <m:fName>
            <m:r>
              <w:rPr>
                <w:rFonts w:ascii="Cambria Math" w:hAnsi="Cambria Math"/>
                <w:lang w:eastAsia="zh-CN"/>
              </w:rPr>
              <m:t>min</m:t>
            </m:r>
          </m:fName>
          <m:e>
            <m:d>
              <m:dPr>
                <m:begChr m:val="{"/>
                <m:endChr m:val="}"/>
                <m:ctrlPr>
                  <w:rPr>
                    <w:rFonts w:ascii="Cambria Math" w:hAnsi="Cambria Math"/>
                    <w:i/>
                    <w:lang w:eastAsia="zh-CN"/>
                  </w:rPr>
                </m:ctrlPr>
              </m:dPr>
              <m:e>
                <m:nary>
                  <m:naryPr>
                    <m:chr m:val="∑"/>
                    <m:ctrlPr>
                      <w:rPr>
                        <w:rFonts w:ascii="Cambria Math" w:hAnsi="Cambria Math"/>
                        <w:i/>
                        <w:lang w:eastAsia="zh-CN"/>
                      </w:rPr>
                    </m:ctrlPr>
                  </m:naryPr>
                  <m:sub>
                    <m:r>
                      <w:rPr>
                        <w:rFonts w:ascii="Cambria Math" w:hAnsi="Cambria Math"/>
                        <w:lang w:eastAsia="zh-CN"/>
                      </w:rPr>
                      <m:t>j=1</m:t>
                    </m:r>
                  </m:sub>
                  <m:sup>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t</m:t>
                        </m:r>
                      </m:e>
                    </m:d>
                  </m:sup>
                  <m:e>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i,j</m:t>
                        </m:r>
                      </m:sub>
                    </m:sSub>
                    <m:d>
                      <m:dPr>
                        <m:ctrlPr>
                          <w:rPr>
                            <w:rFonts w:ascii="Cambria Math" w:hAnsi="Cambria Math"/>
                            <w:i/>
                            <w:lang w:eastAsia="zh-CN"/>
                          </w:rPr>
                        </m:ctrlPr>
                      </m:dPr>
                      <m:e>
                        <m:r>
                          <w:rPr>
                            <w:rFonts w:ascii="Cambria Math" w:hAnsi="Cambria Math"/>
                            <w:lang w:eastAsia="zh-CN"/>
                          </w:rPr>
                          <m:t>t</m:t>
                        </m:r>
                      </m:e>
                    </m:d>
                    <m:sSub>
                      <m:sSubPr>
                        <m:ctrlPr>
                          <w:rPr>
                            <w:rFonts w:ascii="Cambria Math" w:hAnsi="Cambria Math"/>
                            <w:i/>
                            <w:lang w:eastAsia="zh-CN"/>
                          </w:rPr>
                        </m:ctrlPr>
                      </m:sSubPr>
                      <m:e>
                        <m:r>
                          <w:rPr>
                            <w:rFonts w:ascii="Cambria Math" w:hAnsi="Cambria Math"/>
                            <w:lang w:eastAsia="zh-CN"/>
                          </w:rPr>
                          <m:t>δ</m:t>
                        </m:r>
                      </m:e>
                      <m:sub>
                        <m:r>
                          <w:rPr>
                            <w:rFonts w:ascii="Cambria Math" w:hAnsi="Cambria Math"/>
                            <w:lang w:eastAsia="zh-CN"/>
                          </w:rPr>
                          <m:t>i,j,z</m:t>
                        </m:r>
                      </m:sub>
                    </m:sSub>
                  </m:e>
                </m:nary>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i,z</m:t>
                    </m:r>
                  </m:sub>
                </m:sSub>
                <m:d>
                  <m:dPr>
                    <m:ctrlPr>
                      <w:rPr>
                        <w:rFonts w:ascii="Cambria Math" w:hAnsi="Cambria Math"/>
                        <w:i/>
                        <w:lang w:eastAsia="zh-CN"/>
                      </w:rPr>
                    </m:ctrlPr>
                  </m:dPr>
                  <m:e>
                    <m:r>
                      <w:rPr>
                        <w:rFonts w:ascii="Cambria Math" w:hAnsi="Cambria Math"/>
                        <w:lang w:eastAsia="zh-CN"/>
                      </w:rPr>
                      <m:t>t</m:t>
                    </m:r>
                  </m:e>
                </m:d>
              </m:e>
            </m:d>
          </m:e>
        </m:func>
      </m:oMath>
      <w:r>
        <w:rPr>
          <w:lang w:eastAsia="zh-CN"/>
        </w:rPr>
        <w:t>.</w:t>
      </w:r>
      <w:r w:rsidR="004A3524">
        <w:t xml:space="preserve"> To </w:t>
      </w:r>
      <w:r>
        <w:rPr>
          <w:lang w:eastAsia="zh-CN"/>
        </w:rPr>
        <w:t xml:space="preserve">analyze the generic transition probability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d>
              <m:dPr>
                <m:ctrlPr>
                  <w:rPr>
                    <w:rFonts w:ascii="Cambria Math" w:hAnsi="Cambria Math"/>
                  </w:rPr>
                </m:ctrlPr>
              </m:dPr>
              <m:e>
                <m:r>
                  <w:rPr>
                    <w:rFonts w:ascii="Cambria Math" w:hAnsi="Cambria Math"/>
                  </w:rPr>
                  <m:t>t</m:t>
                </m:r>
              </m:e>
            </m:d>
          </m:e>
        </m:d>
      </m:oMath>
      <w:r>
        <w:rPr>
          <w:lang w:eastAsia="zh-CN"/>
        </w:rPr>
        <w:t>, let</w:t>
      </w:r>
      <w:r>
        <w:rPr>
          <w:rFonts w:hint="eastAsia"/>
          <w:lang w:eastAsia="zh-CN"/>
        </w:rPr>
        <w:t xml:space="preserve"> </w:t>
      </w:r>
      <m:oMath>
        <m:r>
          <m:rPr>
            <m:scr m:val="double-struck"/>
          </m:rPr>
          <w:rPr>
            <w:rFonts w:ascii="Cambria Math" w:hAnsi="Cambria Math"/>
          </w:rPr>
          <m:t>R=</m:t>
        </m:r>
        <m:d>
          <m:dPr>
            <m:begChr m:val="{"/>
            <m:endChr m:val="}"/>
            <m:ctrlPr>
              <w:rPr>
                <w:rFonts w:ascii="Cambria Math" w:hAnsi="Cambria Math"/>
              </w:rPr>
            </m:ctrlPr>
          </m:dPr>
          <m:e>
            <m:sSub>
              <m:sSubPr>
                <m:ctrlPr>
                  <w:rPr>
                    <w:rFonts w:ascii="Cambria Math" w:hAnsi="Cambria Math"/>
                  </w:rPr>
                </m:ctrlPr>
              </m:sSubPr>
              <m:e>
                <m:r>
                  <m:rPr>
                    <m:scr m:val="double-struck"/>
                  </m:rPr>
                  <w:rPr>
                    <w:rFonts w:ascii="Cambria Math" w:hAnsi="Cambria Math"/>
                  </w:rPr>
                  <m:t>R</m:t>
                </m:r>
              </m:e>
              <m:sub>
                <m:r>
                  <m:rPr>
                    <m:sty m:val="p"/>
                  </m:rPr>
                  <w:rPr>
                    <w:rFonts w:ascii="Cambria Math" w:hAnsi="Cambria Math"/>
                  </w:rPr>
                  <m:t>1</m:t>
                </m:r>
              </m:sub>
            </m:sSub>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sSub>
              <m:sSubPr>
                <m:ctrlPr>
                  <w:rPr>
                    <w:rFonts w:ascii="Cambria Math" w:hAnsi="Cambria Math"/>
                  </w:rPr>
                </m:ctrlPr>
              </m:sSubPr>
              <m:e>
                <m:r>
                  <m:rPr>
                    <m:scr m:val="double-struck"/>
                  </m:rPr>
                  <w:rPr>
                    <w:rFonts w:ascii="Cambria Math" w:hAnsi="Cambria Math"/>
                  </w:rPr>
                  <m:t>R</m:t>
                </m:r>
              </m:e>
              <m:sub>
                <m:r>
                  <m:rPr>
                    <m:sty m:val="p"/>
                  </m:rPr>
                  <w:rPr>
                    <w:rFonts w:ascii="Cambria Math" w:hAnsi="Cambria Math"/>
                  </w:rPr>
                  <m:t>2</m:t>
                </m:r>
              </m:sub>
            </m:sSub>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sSub>
              <m:sSubPr>
                <m:ctrlPr>
                  <w:rPr>
                    <w:rFonts w:ascii="Cambria Math" w:hAnsi="Cambria Math"/>
                  </w:rPr>
                </m:ctrlPr>
              </m:sSubPr>
              <m:e>
                <m:r>
                  <m:rPr>
                    <m:scr m:val="double-struck"/>
                  </m:rPr>
                  <w:rPr>
                    <w:rFonts w:ascii="Cambria Math" w:hAnsi="Cambria Math"/>
                  </w:rPr>
                  <m:t>R</m:t>
                </m:r>
              </m:e>
              <m:sub>
                <m:r>
                  <w:rPr>
                    <w:rFonts w:ascii="Cambria Math" w:hAnsi="Cambria Math"/>
                  </w:rPr>
                  <m:t>l</m:t>
                </m:r>
              </m:sub>
            </m:sSub>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sSub>
              <m:sSubPr>
                <m:ctrlPr>
                  <w:rPr>
                    <w:rFonts w:ascii="Cambria Math" w:hAnsi="Cambria Math"/>
                  </w:rPr>
                </m:ctrlPr>
              </m:sSubPr>
              <m:e>
                <m:r>
                  <m:rPr>
                    <m:scr m:val="double-struck"/>
                  </m:rPr>
                  <w:rPr>
                    <w:rFonts w:ascii="Cambria Math" w:hAnsi="Cambria Math"/>
                  </w:rPr>
                  <m:t>R</m:t>
                </m:r>
              </m:e>
              <m:sub>
                <m:sSup>
                  <m:sSupPr>
                    <m:ctrlPr>
                      <w:rPr>
                        <w:rFonts w:ascii="Cambria Math" w:hAnsi="Cambria Math"/>
                      </w:rPr>
                    </m:ctrlPr>
                  </m:sSupPr>
                  <m:e>
                    <m:r>
                      <m:rPr>
                        <m:sty m:val="p"/>
                      </m:rPr>
                      <w:rPr>
                        <w:rFonts w:ascii="Cambria Math" w:hAnsi="Cambria Math"/>
                      </w:rPr>
                      <m:t>2</m:t>
                    </m:r>
                  </m:e>
                  <m:sup>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rPr>
                        </m:ctrlPr>
                      </m:dPr>
                      <m:e>
                        <m:r>
                          <w:rPr>
                            <w:rFonts w:ascii="Cambria Math" w:hAnsi="Cambria Math"/>
                          </w:rPr>
                          <m:t>t</m:t>
                        </m:r>
                      </m:e>
                    </m:d>
                  </m:sup>
                </m:sSup>
              </m:sub>
            </m:sSub>
          </m:e>
        </m:d>
      </m:oMath>
      <w:r>
        <w:rPr>
          <w:lang w:eastAsia="zh-CN"/>
        </w:rPr>
        <w:t xml:space="preserve"> be the set of all the possible combinations of actions </w:t>
      </w:r>
      <m:oMath>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t</m:t>
            </m:r>
          </m:e>
        </m:d>
      </m:oMath>
      <w:r>
        <w:rPr>
          <w:lang w:eastAsia="zh-CN"/>
        </w:rPr>
        <w:t xml:space="preserve">, where </w:t>
      </w:r>
      <m:oMath>
        <m:sSub>
          <m:sSubPr>
            <m:ctrlPr>
              <w:rPr>
                <w:rFonts w:ascii="Cambria Math" w:hAnsi="Cambria Math"/>
              </w:rPr>
            </m:ctrlPr>
          </m:sSubPr>
          <m:e>
            <m:r>
              <m:rPr>
                <m:scr m:val="double-struck"/>
              </m:rPr>
              <w:rPr>
                <w:rFonts w:ascii="Cambria Math" w:hAnsi="Cambria Math"/>
              </w:rPr>
              <m:t>R</m:t>
            </m:r>
          </m:e>
          <m:sub>
            <m:r>
              <m:rPr>
                <m:sty m:val="p"/>
              </m:rPr>
              <w:rPr>
                <w:rFonts w:ascii="Cambria Math" w:hAnsi="Cambria Math"/>
              </w:rPr>
              <m:t>l</m:t>
            </m:r>
          </m:sub>
        </m:sSub>
      </m:oMath>
      <w:r>
        <w:rPr>
          <w:lang w:eastAsia="zh-CN"/>
        </w:rPr>
        <w:t xml:space="preserve"> is the </w:t>
      </w:r>
      <m:oMath>
        <m:r>
          <m:rPr>
            <m:sty m:val="p"/>
          </m:rPr>
          <w:rPr>
            <w:rFonts w:ascii="Cambria Math" w:hAnsi="Cambria Math"/>
            <w:lang w:eastAsia="zh-CN"/>
          </w:rPr>
          <m:t>l</m:t>
        </m:r>
      </m:oMath>
      <w:r>
        <w:rPr>
          <w:lang w:eastAsia="zh-CN"/>
        </w:rPr>
        <w:t>-th combination of actions</w:t>
      </w:r>
      <w:r>
        <w:rPr>
          <w:rFonts w:hint="eastAsia"/>
          <w:lang w:eastAsia="zh-CN"/>
        </w:rPr>
        <w:t xml:space="preserve"> </w:t>
      </w:r>
      <m:oMath>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t</m:t>
            </m:r>
          </m:e>
        </m:d>
      </m:oMath>
      <w:r>
        <w:rPr>
          <w:lang w:eastAsia="zh-CN"/>
        </w:rPr>
        <w:t xml:space="preserve">. In addition, we use  </w:t>
      </w:r>
      <m:oMath>
        <m:sSub>
          <m:sSubPr>
            <m:ctrlPr>
              <w:rPr>
                <w:rFonts w:ascii="Cambria Math" w:hAnsi="Cambria Math"/>
              </w:rPr>
            </m:ctrlPr>
          </m:sSubPr>
          <m:e>
            <m:r>
              <m:rPr>
                <m:scr m:val="double-struck"/>
              </m:rPr>
              <w:rPr>
                <w:rFonts w:ascii="Cambria Math" w:hAnsi="Cambria Math"/>
              </w:rPr>
              <m:t>|R</m:t>
            </m:r>
          </m:e>
          <m:sub>
            <m:r>
              <m:rPr>
                <m:sty m:val="p"/>
              </m:rPr>
              <w:rPr>
                <w:rFonts w:ascii="Cambria Math" w:hAnsi="Cambria Math"/>
              </w:rPr>
              <m:t>l</m:t>
            </m:r>
          </m:sub>
        </m:sSub>
        <m:r>
          <w:rPr>
            <w:rFonts w:ascii="Cambria Math" w:hAnsi="Cambria Math"/>
          </w:rPr>
          <m:t>|</m:t>
        </m:r>
      </m:oMath>
      <w:r>
        <w:rPr>
          <w:lang w:eastAsia="zh-CN"/>
        </w:rPr>
        <w:t xml:space="preserve">  to represent the required resource units for the </w:t>
      </w:r>
      <m:oMath>
        <m:r>
          <w:rPr>
            <w:rFonts w:ascii="Cambria Math" w:hAnsi="Cambria Math"/>
            <w:lang w:eastAsia="zh-CN"/>
          </w:rPr>
          <m:t>l</m:t>
        </m:r>
      </m:oMath>
      <w:r>
        <w:rPr>
          <w:lang w:eastAsia="zh-CN"/>
        </w:rPr>
        <w:t xml:space="preserve">-th combination. Then, </w:t>
      </w:r>
      <m:oMath>
        <m:r>
          <m:rPr>
            <m:sty m:val="p"/>
          </m:rPr>
          <w:rPr>
            <w:rFonts w:ascii="Cambria Math" w:hAnsi="Cambria Math"/>
          </w:rPr>
          <m:t>P</m:t>
        </m:r>
        <m:func>
          <m:funcPr>
            <m:ctrlPr>
              <w:rPr>
                <w:rFonts w:ascii="Cambria Math" w:hAnsi="Cambria Math"/>
              </w:rPr>
            </m:ctrlPr>
          </m:funcPr>
          <m:fName>
            <m:r>
              <m:rPr>
                <m:sty m:val="p"/>
              </m:rPr>
              <w:rPr>
                <w:rFonts w:ascii="Cambria Math" w:hAnsi="Cambria Math"/>
              </w:rPr>
              <m:t>r</m:t>
            </m:r>
          </m:fName>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d>
                  <m:dPr>
                    <m:ctrlPr>
                      <w:rPr>
                        <w:rFonts w:ascii="Cambria Math" w:hAnsi="Cambria Math"/>
                      </w:rPr>
                    </m:ctrlPr>
                  </m:dPr>
                  <m:e>
                    <m:r>
                      <w:rPr>
                        <w:rFonts w:ascii="Cambria Math" w:hAnsi="Cambria Math"/>
                      </w:rPr>
                      <m:t>t</m:t>
                    </m:r>
                  </m:e>
                </m:d>
              </m:e>
            </m:d>
          </m:e>
        </m:func>
      </m:oMath>
      <w:r>
        <w:rPr>
          <w:lang w:eastAsia="zh-CN"/>
        </w:rPr>
        <w:t xml:space="preserve"> from state </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i,z</m:t>
            </m:r>
          </m:sub>
        </m:sSub>
        <m:d>
          <m:dPr>
            <m:ctrlPr>
              <w:rPr>
                <w:rFonts w:ascii="Cambria Math" w:hAnsi="Cambria Math"/>
                <w:i/>
                <w:lang w:eastAsia="zh-CN"/>
              </w:rPr>
            </m:ctrlPr>
          </m:dPr>
          <m:e>
            <m:r>
              <w:rPr>
                <w:rFonts w:ascii="Cambria Math" w:hAnsi="Cambria Math"/>
                <w:lang w:eastAsia="zh-CN"/>
              </w:rPr>
              <m:t>t</m:t>
            </m:r>
          </m:e>
        </m:d>
      </m:oMath>
      <w:r>
        <w:rPr>
          <w:lang w:eastAsia="zh-CN"/>
        </w:rPr>
        <w:t xml:space="preserve"> to state </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i,z</m:t>
            </m:r>
          </m:sub>
        </m:sSub>
        <m:d>
          <m:dPr>
            <m:ctrlPr>
              <w:rPr>
                <w:rFonts w:ascii="Cambria Math" w:hAnsi="Cambria Math"/>
                <w:i/>
                <w:lang w:eastAsia="zh-CN"/>
              </w:rPr>
            </m:ctrlPr>
          </m:dPr>
          <m:e>
            <m:r>
              <w:rPr>
                <w:rFonts w:ascii="Cambria Math" w:hAnsi="Cambria Math"/>
                <w:lang w:eastAsia="zh-CN"/>
              </w:rPr>
              <m:t>t+1</m:t>
            </m:r>
          </m:e>
        </m:d>
      </m:oMath>
      <w:r>
        <w:rPr>
          <w:lang w:eastAsia="zh-CN"/>
        </w:rPr>
        <w:t xml:space="preserve"> can be expressed in </w:t>
      </w:r>
      <w:r w:rsidR="002F692A">
        <w:rPr>
          <w:lang w:eastAsia="zh-CN"/>
        </w:rPr>
        <w:fldChar w:fldCharType="begin"/>
      </w:r>
      <w:r w:rsidR="002F692A">
        <w:rPr>
          <w:lang w:eastAsia="zh-CN"/>
        </w:rPr>
        <w:instrText xml:space="preserve"> REF _Ref82025815 \h </w:instrText>
      </w:r>
      <w:r w:rsidR="002F692A">
        <w:rPr>
          <w:lang w:eastAsia="zh-CN"/>
        </w:rPr>
      </w:r>
      <w:r w:rsidR="002F692A">
        <w:rPr>
          <w:lang w:eastAsia="zh-CN"/>
        </w:rPr>
        <w:fldChar w:fldCharType="separate"/>
      </w:r>
      <w:r w:rsidR="008149F6">
        <w:rPr>
          <w:rFonts w:hint="eastAsia"/>
          <w:lang w:eastAsia="zh-CN"/>
        </w:rPr>
        <w:t>(</w:t>
      </w:r>
      <w:r w:rsidR="008149F6">
        <w:rPr>
          <w:noProof/>
        </w:rPr>
        <w:t>13</w:t>
      </w:r>
      <w:r w:rsidR="008149F6">
        <w:rPr>
          <w:lang w:eastAsia="zh-CN"/>
        </w:rPr>
        <w:t>)</w:t>
      </w:r>
      <w:r w:rsidR="002F692A">
        <w:rPr>
          <w:lang w:eastAsia="zh-CN"/>
        </w:rPr>
        <w:fldChar w:fldCharType="end"/>
      </w:r>
      <w:r w:rsidR="002F692A">
        <w:rPr>
          <w:lang w:eastAsia="zh-CN"/>
        </w:rPr>
        <w:t>.</w:t>
      </w:r>
    </w:p>
    <w:tbl>
      <w:tblPr>
        <w:tblStyle w:val="ad"/>
        <w:tblW w:w="50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546"/>
      </w:tblGrid>
      <w:tr w:rsidR="00260E93" w14:paraId="5490B1C7" w14:textId="77777777" w:rsidTr="00012FB2">
        <w:tc>
          <w:tcPr>
            <w:tcW w:w="4511" w:type="dxa"/>
          </w:tcPr>
          <w:p w14:paraId="26590914" w14:textId="4FB085ED" w:rsidR="00260E93" w:rsidRDefault="0056262C" w:rsidP="00260E93">
            <w:pPr>
              <w:pStyle w:val="a3"/>
              <w:ind w:firstLine="0"/>
              <w:jc w:val="left"/>
            </w:pPr>
            <w:bookmarkStart w:id="9" w:name="_Ref82022080"/>
            <m:oMathPara>
              <m:oMathParaPr>
                <m:jc m:val="left"/>
              </m:oMathParaPr>
              <m:oMath>
                <m:r>
                  <m:rPr>
                    <m:sty m:val="p"/>
                  </m:rPr>
                  <w:rPr>
                    <w:rFonts w:ascii="Cambria Math" w:hAnsi="Cambria Math"/>
                  </w:rPr>
                  <m:t>Pr⁡</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ζ</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r>
                  <m:rPr>
                    <m:sty m:val="p"/>
                  </m:rPr>
                  <w:br/>
                </m:r>
              </m:oMath>
            </m:oMathPara>
            <m:oMath>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e>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up>
              </m:sSubSup>
              <m:r>
                <m:rPr>
                  <m:sty m:val="p"/>
                </m:rPr>
                <w:rPr>
                  <w:rFonts w:ascii="Cambria Math" w:hAnsi="Cambria Math"/>
                </w:rPr>
                <m:t> </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r>
                    <w:rPr>
                      <w:rFonts w:ascii="Cambria Math" w:hAnsi="Cambria Math"/>
                    </w:rPr>
                    <m:t>t</m:t>
                  </m:r>
                  <m:r>
                    <m:rPr>
                      <m:sty m:val="p"/>
                    </m:rPr>
                    <w:rPr>
                      <w:rFonts w:ascii="Cambria Math" w:hAnsi="Cambria Math"/>
                    </w:rPr>
                    <m:t>)</m:t>
                  </m:r>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η</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sSup>
                    <m:sSupPr>
                      <m:ctrlPr>
                        <w:rPr>
                          <w:rFonts w:ascii="Cambria Math" w:hAnsi="Cambria Math"/>
                        </w:rPr>
                      </m:ctrlPr>
                    </m:sSupPr>
                    <m:e>
                      <m:r>
                        <m:rPr>
                          <m:sty m:val="p"/>
                        </m:rPr>
                        <w:rPr>
                          <w:rFonts w:ascii="Cambria Math" w:hAnsi="Cambria Math"/>
                        </w:rPr>
                        <m:t>)</m:t>
                      </m:r>
                    </m:e>
                    <m:sup>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sup>
                  </m:sSup>
                </m:e>
              </m:d>
              <m:r>
                <m:rPr>
                  <m:sty m:val="p"/>
                </m:rPr>
                <w:rPr>
                  <w:rFonts w:ascii="Cambria Math" w:hAnsi="Cambria Math"/>
                </w:rPr>
                <m:t>×</m:t>
              </m:r>
              <w:bookmarkEnd w:id="9"/>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m:rPr>
                          <m:scr m:val="double-struck"/>
                        </m:rPr>
                        <w:rPr>
                          <w:rFonts w:ascii="Cambria Math" w:hAnsi="Cambria Math"/>
                        </w:rPr>
                        <m:t>R</m:t>
                      </m:r>
                    </m:e>
                    <m:sub>
                      <m:r>
                        <w:rPr>
                          <w:rFonts w:ascii="Cambria Math" w:hAnsi="Cambria Math"/>
                        </w:rPr>
                        <m:t>l</m:t>
                      </m:r>
                    </m:sub>
                  </m:sSub>
                  <m:r>
                    <m:rPr>
                      <m:sty m:val="p"/>
                    </m:rPr>
                    <w:rPr>
                      <w:rFonts w:ascii="Cambria Math" w:hAnsi="Cambria Math"/>
                    </w:rPr>
                    <m:t>∈</m:t>
                  </m:r>
                  <m:r>
                    <m:rPr>
                      <m:scr m:val="double-struck"/>
                    </m:rPr>
                    <w:rPr>
                      <w:rFonts w:ascii="Cambria Math" w:hAnsi="Cambria Math"/>
                    </w:rPr>
                    <m:t>R</m:t>
                  </m:r>
                  <m:r>
                    <m:rPr>
                      <m:sty m:val="p"/>
                    </m:rPr>
                    <w:rPr>
                      <w:rFonts w:ascii="Cambria Math" w:hAnsi="Cambria Math"/>
                    </w:rPr>
                    <m:t>,|</m:t>
                  </m:r>
                  <m:sSub>
                    <m:sSubPr>
                      <m:ctrlPr>
                        <w:rPr>
                          <w:rFonts w:ascii="Cambria Math" w:hAnsi="Cambria Math"/>
                        </w:rPr>
                      </m:ctrlPr>
                    </m:sSubPr>
                    <m:e>
                      <m:r>
                        <m:rPr>
                          <m:scr m:val="double-struck"/>
                        </m:rPr>
                        <w:rPr>
                          <w:rFonts w:ascii="Cambria Math" w:hAnsi="Cambria Math"/>
                        </w:rPr>
                        <m:t>R</m:t>
                      </m:r>
                    </m:e>
                    <m:sub>
                      <m:r>
                        <w:rPr>
                          <w:rFonts w:ascii="Cambria Math" w:hAnsi="Cambria Math"/>
                        </w:rPr>
                        <m:t>l</m:t>
                      </m:r>
                    </m:sub>
                  </m:sSub>
                  <m:r>
                    <w:rPr>
                      <w:rFonts w:ascii="Cambria Math" w:hAnsi="Cambria Math"/>
                    </w:rPr>
                    <m:t>|=ζ</m:t>
                  </m:r>
                </m:sub>
              </m:sSub>
              <m:r>
                <m:rPr>
                  <m:sty m:val="p"/>
                </m:rPr>
                <w:rPr>
                  <w:rFonts w:ascii="Cambria Math" w:hAnsi="Cambria Math"/>
                </w:rPr>
                <m:t> </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m:rPr>
                          <m:sty m:val="p"/>
                        </m:rPr>
                        <w:rPr>
                          <w:rFonts w:ascii="Cambria Math" w:hAnsi="Cambria Math"/>
                        </w:rPr>
                        <m:t>∀</m:t>
                      </m:r>
                      <m:r>
                        <w:rPr>
                          <w:rFonts w:ascii="Cambria Math" w:hAnsi="Cambria Math"/>
                        </w:rPr>
                        <m:t>k</m:t>
                      </m:r>
                      <m:r>
                        <m:rPr>
                          <m:sty m:val="p"/>
                        </m:rPr>
                        <w:rPr>
                          <w:rFonts w:ascii="Cambria Math" w:hAnsi="Cambria Math"/>
                        </w:rPr>
                        <m:t>∈</m:t>
                      </m:r>
                      <m:sSub>
                        <m:sSubPr>
                          <m:ctrlPr>
                            <w:rPr>
                              <w:rFonts w:ascii="Cambria Math" w:hAnsi="Cambria Math"/>
                            </w:rPr>
                          </m:ctrlPr>
                        </m:sSubPr>
                        <m:e>
                          <m:r>
                            <m:rPr>
                              <m:scr m:val="double-struck"/>
                            </m:rPr>
                            <w:rPr>
                              <w:rFonts w:ascii="Cambria Math" w:hAnsi="Cambria Math"/>
                            </w:rPr>
                            <m:t>R</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t</m:t>
                      </m:r>
                      <m:r>
                        <m:rPr>
                          <m:sty m:val="p"/>
                        </m:rPr>
                        <w:rPr>
                          <w:rFonts w:ascii="Cambria Math" w:hAnsi="Cambria Math"/>
                        </w:rPr>
                        <m:t>)=1</m:t>
                      </m:r>
                    </m:sub>
                  </m:sSub>
                  <m:r>
                    <m:rPr>
                      <m:sty m:val="p"/>
                    </m:rP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sSup>
                        <m:sSupPr>
                          <m:ctrlPr>
                            <w:rPr>
                              <w:rFonts w:ascii="Cambria Math" w:hAnsi="Cambria Math"/>
                            </w:rPr>
                          </m:ctrlPr>
                        </m:sSupPr>
                        <m:e>
                          <m:r>
                            <m:rPr>
                              <m:sty m:val="p"/>
                            </m:rPr>
                            <w:rPr>
                              <w:rFonts w:ascii="Cambria Math" w:hAnsi="Cambria Math"/>
                            </w:rPr>
                            <m:t>)</m:t>
                          </m:r>
                        </m:e>
                        <m:sup>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sup>
                      </m:sSup>
                    </m:num>
                    <m:den>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t</m:t>
                          </m:r>
                          <m:r>
                            <m:rPr>
                              <m:sty m:val="p"/>
                            </m:rPr>
                            <w:rPr>
                              <w:rFonts w:ascii="Cambria Math" w:hAnsi="Cambria Math"/>
                            </w:rPr>
                            <m:t>)</m:t>
                          </m:r>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η</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sSup>
                            <m:sSupPr>
                              <m:ctrlPr>
                                <w:rPr>
                                  <w:rFonts w:ascii="Cambria Math" w:hAnsi="Cambria Math"/>
                                </w:rPr>
                              </m:ctrlPr>
                            </m:sSupPr>
                            <m:e>
                              <m:r>
                                <m:rPr>
                                  <m:sty m:val="p"/>
                                </m:rPr>
                                <w:rPr>
                                  <w:rFonts w:ascii="Cambria Math" w:hAnsi="Cambria Math"/>
                                </w:rPr>
                                <m:t>)</m:t>
                              </m:r>
                            </m:e>
                            <m:sup>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sup>
                          </m:sSup>
                        </m:e>
                      </m:d>
                    </m:den>
                  </m:f>
                </m:e>
              </m:d>
              <m:r>
                <w:rPr>
                  <w:rFonts w:ascii="Cambria Math" w:hAnsi="Cambria Math"/>
                </w:rPr>
                <m:t xml:space="preserve">  </m:t>
              </m:r>
            </m:oMath>
            <w:r w:rsidR="00260E93">
              <w:rPr>
                <w:rFonts w:hint="eastAsia"/>
                <w:sz w:val="18"/>
                <w:lang w:eastAsia="zh-CN"/>
              </w:rPr>
              <w:t xml:space="preserve"> </w:t>
            </w:r>
          </w:p>
        </w:tc>
        <w:tc>
          <w:tcPr>
            <w:tcW w:w="546" w:type="dxa"/>
            <w:vAlign w:val="center"/>
          </w:tcPr>
          <w:p w14:paraId="40BE0348" w14:textId="60499B71" w:rsidR="00260E93" w:rsidRDefault="00260E93" w:rsidP="001565EA">
            <w:pPr>
              <w:pStyle w:val="a3"/>
              <w:ind w:firstLine="0"/>
            </w:pPr>
            <w:bookmarkStart w:id="10" w:name="_Ref82025815"/>
            <w:r>
              <w:rPr>
                <w:rFonts w:hint="eastAsia"/>
                <w:lang w:eastAsia="zh-CN"/>
              </w:rPr>
              <w:t>(</w:t>
            </w:r>
            <w:r w:rsidR="001565EA">
              <w:fldChar w:fldCharType="begin"/>
            </w:r>
            <w:r w:rsidR="001565EA">
              <w:instrText xml:space="preserve"> SEQ Equation \* ARABIC </w:instrText>
            </w:r>
            <w:r w:rsidR="001565EA">
              <w:fldChar w:fldCharType="separate"/>
            </w:r>
            <w:r w:rsidR="008149F6">
              <w:rPr>
                <w:noProof/>
              </w:rPr>
              <w:t>13</w:t>
            </w:r>
            <w:r w:rsidR="001565EA">
              <w:fldChar w:fldCharType="end"/>
            </w:r>
            <w:r>
              <w:rPr>
                <w:lang w:eastAsia="zh-CN"/>
              </w:rPr>
              <w:t>)</w:t>
            </w:r>
            <w:bookmarkEnd w:id="10"/>
          </w:p>
        </w:tc>
      </w:tr>
    </w:tbl>
    <w:p w14:paraId="4DD1868B" w14:textId="77777777" w:rsidR="0056262C" w:rsidRDefault="0056262C" w:rsidP="0056262C">
      <w:pPr>
        <w:pStyle w:val="3"/>
        <w:rPr>
          <w:lang w:eastAsia="zh-CN"/>
        </w:rPr>
      </w:pPr>
      <w:r w:rsidRPr="00380ACD">
        <w:rPr>
          <w:lang w:eastAsia="zh-CN"/>
        </w:rPr>
        <w:t>System transition probability</w:t>
      </w:r>
    </w:p>
    <w:p w14:paraId="658235B2" w14:textId="45E5E4B7" w:rsidR="00841757" w:rsidRDefault="0056262C" w:rsidP="002857B9">
      <w:pPr>
        <w:ind w:firstLine="288"/>
        <w:jc w:val="both"/>
        <w:rPr>
          <w:lang w:eastAsia="zh-CN"/>
        </w:rPr>
      </w:pPr>
      <w:r>
        <w:rPr>
          <w:lang w:eastAsia="zh-CN"/>
        </w:rPr>
        <w:t>Based on the above analysis, system state space of</w:t>
      </w:r>
      <w:r w:rsidRPr="00D37A01">
        <w:rPr>
          <w:i/>
          <w:lang w:eastAsia="zh-CN"/>
        </w:rPr>
        <w:t xml:space="preserve"> </w:t>
      </w:r>
      <m:oMath>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t</m:t>
            </m:r>
          </m:e>
        </m:d>
      </m:oMath>
      <w:r w:rsidR="002857B9">
        <w:rPr>
          <w:rFonts w:hint="eastAsia"/>
          <w:lang w:eastAsia="zh-CN"/>
        </w:rPr>
        <w:t xml:space="preserve"> </w:t>
      </w:r>
      <w:r>
        <w:rPr>
          <w:lang w:eastAsia="zh-CN"/>
        </w:rPr>
        <w:t xml:space="preserve">can be regarded as </w:t>
      </w:r>
      <w:r>
        <w:t xml:space="preserve">a Cartesian product of </w:t>
      </w:r>
      <m:oMath>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t xml:space="preserve"> and </w:t>
      </w:r>
      <m:oMath>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oMath>
      <w:r w:rsidR="002857B9">
        <w:rPr>
          <w:rFonts w:hint="eastAsia"/>
          <w:lang w:eastAsia="zh-CN"/>
        </w:rPr>
        <w:t>.</w:t>
      </w:r>
      <w:r w:rsidR="002857B9">
        <w:rPr>
          <w:lang w:eastAsia="zh-CN"/>
        </w:rPr>
        <w:t xml:space="preserve"> </w:t>
      </w:r>
      <w:r w:rsidR="00AC0E30">
        <w:t>T</w:t>
      </w:r>
      <w:r>
        <w:t xml:space="preserve">he system transition probability </w:t>
      </w:r>
      <m:oMath>
        <m:r>
          <m:rPr>
            <m:sty m:val="p"/>
          </m:rPr>
          <w:rPr>
            <w:rFonts w:ascii="Cambria Math" w:hAnsi="Cambria Math"/>
          </w:rPr>
          <m:t>Pr⁡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+1)∣</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oMath>
      <w:r>
        <w:t xml:space="preserve"> can be calculated as</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546"/>
      </w:tblGrid>
      <w:tr w:rsidR="002F692A" w14:paraId="368ADE29" w14:textId="77777777" w:rsidTr="00012FB2">
        <w:tc>
          <w:tcPr>
            <w:tcW w:w="4669" w:type="dxa"/>
          </w:tcPr>
          <w:p w14:paraId="1AE877AB" w14:textId="411D0820" w:rsidR="002F692A" w:rsidRDefault="00AB4111" w:rsidP="007B385C">
            <w:pPr>
              <w:pStyle w:val="a3"/>
              <w:ind w:firstLine="0"/>
              <w:jc w:val="center"/>
            </w:pPr>
            <m:oMathPara>
              <m:oMath>
                <m:m>
                  <m:mPr>
                    <m:plcHide m:val="1"/>
                    <m:mcs>
                      <m:mc>
                        <m:mcPr>
                          <m:count m:val="1"/>
                          <m:mcJc m:val="right"/>
                        </m:mcPr>
                      </m:mc>
                      <m:mc>
                        <m:mcPr>
                          <m:count m:val="1"/>
                          <m:mcJc m:val="left"/>
                        </m:mcPr>
                      </m:mc>
                    </m:mcs>
                    <m:ctrlPr>
                      <w:rPr>
                        <w:rFonts w:ascii="Cambria Math" w:hAnsi="Cambria Math"/>
                        <w:i/>
                      </w:rPr>
                    </m:ctrlPr>
                  </m:mPr>
                  <m:mr>
                    <m:e/>
                    <m:e>
                      <m:r>
                        <m:rPr>
                          <m:sty m:val="p"/>
                        </m:rPr>
                        <w:rPr>
                          <w:rFonts w:ascii="Cambria Math" w:hAnsi="Cambria Math"/>
                        </w:rPr>
                        <m:t>Pr⁡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+1)∣</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e>
                  </m:mr>
                  <m:mr>
                    <m:e/>
                    <m:e>
                      <m:r>
                        <w:rPr>
                          <w:rFonts w:ascii="Cambria Math" w:hAnsi="Cambria Math"/>
                        </w:rPr>
                        <m:t xml:space="preserve"> </m:t>
                      </m:r>
                      <m:r>
                        <m:rPr>
                          <m:sty m:val="p"/>
                        </m:rPr>
                        <w:rPr>
                          <w:rFonts w:ascii="Cambria Math" w:hAnsi="Cambria Math"/>
                        </w:rPr>
                        <m:t>=Pr⁡</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+1)∣</m:t>
                          </m:r>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r>
                        <m:rPr>
                          <m:sty m:val="p"/>
                        </m:rPr>
                        <w:rPr>
                          <w:rFonts w:ascii="Cambria Math" w:hAnsi="Cambria Math"/>
                        </w:rPr>
                        <m:t>×</m:t>
                      </m:r>
                    </m:e>
                  </m:mr>
                  <m:mr>
                    <m:e/>
                    <m:e>
                      <m:box>
                        <m:boxPr>
                          <m:ctrlPr>
                            <w:rPr>
                              <w:rFonts w:ascii="Cambria Math" w:hAnsi="Cambria Math"/>
                            </w:rPr>
                          </m:ctrlPr>
                        </m:boxPr>
                        <m:e>
                          <m:r>
                            <m:rPr>
                              <m:sty m:val="p"/>
                            </m:rPr>
                            <w:rPr>
                              <w:rFonts w:ascii="Cambria Math" w:hAnsi="Cambria Math"/>
                            </w:rPr>
                            <m:t xml:space="preserve"> </m:t>
                          </m:r>
                        </m:e>
                      </m:box>
                      <m:d>
                        <m:dPr>
                          <m:begChr m:val="{"/>
                          <m:endChr m:val="}"/>
                          <m:ctrlPr>
                            <w:rPr>
                              <w:rFonts w:ascii="Cambria Math" w:hAnsi="Cambria Math"/>
                            </w:rPr>
                          </m:ctrlPr>
                        </m:dPr>
                        <m:e>
                          <m:r>
                            <m:rPr>
                              <m:sty m:val="p"/>
                            </m:rPr>
                            <w:rPr>
                              <w:rFonts w:ascii="Cambria Math" w:hAnsi="Cambria Math"/>
                            </w:rPr>
                            <m:t>Pr⁡</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+1)∣</m:t>
                              </m:r>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r>
                            <m:rPr>
                              <m:sty m:val="p"/>
                            </m:rPr>
                            <w:rPr>
                              <w:rFonts w:ascii="Cambria Math" w:hAnsi="Cambria Math"/>
                            </w:rPr>
                            <m:t>,</m:t>
                          </m:r>
                          <m:r>
                            <w:rPr>
                              <w:rFonts w:ascii="Cambria Math" w:hAnsi="Cambria Math"/>
                            </w:rPr>
                            <m:t>z</m:t>
                          </m:r>
                          <m:r>
                            <m:rPr>
                              <m:sty m:val="p"/>
                            </m:rPr>
                            <w:rPr>
                              <w:rFonts w:ascii="Cambria Math" w:hAnsi="Cambria Math"/>
                            </w:rPr>
                            <m:t>∈</m:t>
                          </m:r>
                          <m:r>
                            <m:rPr>
                              <m:scr m:val="script"/>
                            </m:rPr>
                            <w:rPr>
                              <w:rFonts w:ascii="Cambria Math" w:hAnsi="Cambria Math"/>
                            </w:rPr>
                            <m:t>RT</m:t>
                          </m:r>
                        </m:e>
                      </m:d>
                    </m:e>
                  </m:mr>
                </m:m>
              </m:oMath>
            </m:oMathPara>
          </w:p>
        </w:tc>
        <w:tc>
          <w:tcPr>
            <w:tcW w:w="366" w:type="dxa"/>
            <w:vAlign w:val="center"/>
          </w:tcPr>
          <w:p w14:paraId="6343AE84" w14:textId="18E7C404" w:rsidR="002F692A" w:rsidRDefault="002F692A" w:rsidP="007B385C">
            <w:pPr>
              <w:pStyle w:val="a3"/>
              <w:ind w:firstLine="0"/>
              <w:jc w:val="right"/>
            </w:pPr>
            <w:r>
              <w:rPr>
                <w:rFonts w:hint="eastAsia"/>
                <w:lang w:eastAsia="zh-CN"/>
              </w:rPr>
              <w:t>(</w:t>
            </w:r>
            <w:r>
              <w:fldChar w:fldCharType="begin"/>
            </w:r>
            <w:r>
              <w:instrText xml:space="preserve"> SEQ Equation \* ARABIC </w:instrText>
            </w:r>
            <w:r>
              <w:fldChar w:fldCharType="separate"/>
            </w:r>
            <w:r w:rsidR="008149F6">
              <w:rPr>
                <w:noProof/>
              </w:rPr>
              <w:t>14</w:t>
            </w:r>
            <w:r>
              <w:fldChar w:fldCharType="end"/>
            </w:r>
            <w:r>
              <w:rPr>
                <w:lang w:eastAsia="zh-CN"/>
              </w:rPr>
              <w:t>)</w:t>
            </w:r>
          </w:p>
        </w:tc>
      </w:tr>
    </w:tbl>
    <w:p w14:paraId="62EBDCFC" w14:textId="1FA2090C" w:rsidR="00E463AF" w:rsidRDefault="00E463AF" w:rsidP="00E463AF">
      <w:pPr>
        <w:pStyle w:val="2"/>
      </w:pPr>
      <w:r w:rsidRPr="00E463AF">
        <w:t>Optimal Admissibility and Resource Allocation Policy in MDP Model</w:t>
      </w:r>
    </w:p>
    <w:p w14:paraId="2E14F185" w14:textId="3BE97421" w:rsidR="007E675F" w:rsidRDefault="002C4A69" w:rsidP="0004578C">
      <w:pPr>
        <w:ind w:firstLine="288"/>
        <w:jc w:val="both"/>
        <w:rPr>
          <w:lang w:eastAsia="zh-CN"/>
        </w:rPr>
      </w:pPr>
      <w:r>
        <w:t xml:space="preserve">In this paper, we formulate the admissibility and resource allocation policy as </w:t>
      </w:r>
      <w:proofErr w:type="gramStart"/>
      <w:r>
        <w:t>a</w:t>
      </w:r>
      <w:proofErr w:type="gramEnd"/>
      <w:r>
        <w:t xml:space="preserve"> MDP problem. In </w:t>
      </w:r>
      <w:r w:rsidR="002E5AA6">
        <w:t xml:space="preserve">the </w:t>
      </w:r>
      <w:r>
        <w:t xml:space="preserve">MDP model, the policy is denoted as </w:t>
      </w:r>
      <m:oMath>
        <m:r>
          <m:rPr>
            <m:sty m:val="p"/>
          </m:rPr>
          <w:rPr>
            <w:rFonts w:ascii="Cambria Math" w:hAnsi="Cambria Math"/>
          </w:rPr>
          <m:t>Φ</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oMath>
      <w:r>
        <w:t>, indicating to take</w:t>
      </w:r>
      <w:r w:rsidR="00926D83">
        <w:t xml:space="preserve"> the </w:t>
      </w:r>
      <w:r>
        <w:t xml:space="preserve">action </w:t>
      </w:r>
      <m:oMath>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t xml:space="preserve"> in state </w:t>
      </w:r>
      <m:oMath>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oMath>
      <w:r w:rsidR="0004578C">
        <w:rPr>
          <w:lang w:eastAsia="zh-CN"/>
        </w:rPr>
        <w:t xml:space="preserve">. </w:t>
      </w:r>
      <w:r>
        <w:t xml:space="preserve">The optimal admissibility policy aims to optimize admission actions to decide whether to be accepted by RMO or wait according to the value function. The value function </w:t>
      </w:r>
      <m:oMath>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oMath>
      <w:r>
        <w:t xml:space="preserve"> is defined as follows</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546"/>
      </w:tblGrid>
      <w:tr w:rsidR="002F692A" w14:paraId="65693B89" w14:textId="77777777" w:rsidTr="00012FB2">
        <w:tc>
          <w:tcPr>
            <w:tcW w:w="4489" w:type="dxa"/>
          </w:tcPr>
          <w:p w14:paraId="1301A70F" w14:textId="5432CA91" w:rsidR="002F692A" w:rsidRDefault="00AB4111" w:rsidP="007B385C">
            <w:pPr>
              <w:pStyle w:val="a3"/>
              <w:ind w:firstLine="0"/>
              <w:jc w:val="center"/>
            </w:pPr>
            <m:oMathPara>
              <m:oMath>
                <m:m>
                  <m:mPr>
                    <m:plcHide m:val="1"/>
                    <m:mcs>
                      <m:mc>
                        <m:mcPr>
                          <m:count m:val="1"/>
                          <m:mcJc m:val="right"/>
                        </m:mcPr>
                      </m:mc>
                      <m:mc>
                        <m:mcPr>
                          <m:count m:val="1"/>
                          <m:mcJc m:val="left"/>
                        </m:mcPr>
                      </m:mc>
                    </m:mcs>
                    <m:ctrlPr>
                      <w:rPr>
                        <w:rFonts w:ascii="Cambria Math" w:hAnsi="Cambria Math"/>
                        <w:i/>
                        <w:sz w:val="18"/>
                      </w:rPr>
                    </m:ctrlPr>
                  </m:mPr>
                  <m:mr>
                    <m:e/>
                    <m:e>
                      <m:r>
                        <w:rPr>
                          <w:rFonts w:ascii="Cambria Math" w:hAnsi="Cambria Math"/>
                          <w:sz w:val="18"/>
                        </w:rPr>
                        <m:t>R</m:t>
                      </m:r>
                      <m:d>
                        <m:dPr>
                          <m:ctrlPr>
                            <w:rPr>
                              <w:rFonts w:ascii="Cambria Math" w:hAnsi="Cambria Math"/>
                              <w:sz w:val="18"/>
                            </w:rPr>
                          </m:ctrlPr>
                        </m:dPr>
                        <m:e>
                          <m:sSub>
                            <m:sSubPr>
                              <m:ctrlPr>
                                <w:rPr>
                                  <w:rFonts w:ascii="Cambria Math" w:hAnsi="Cambria Math"/>
                                  <w:sz w:val="18"/>
                                </w:rPr>
                              </m:ctrlPr>
                            </m:sSubPr>
                            <m:e>
                              <m:r>
                                <w:rPr>
                                  <w:rFonts w:ascii="Cambria Math" w:hAnsi="Cambria Math"/>
                                  <w:sz w:val="18"/>
                                </w:rPr>
                                <m:t>s</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a</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e>
                      </m:d>
                      <m:r>
                        <m:rPr>
                          <m:sty m:val="p"/>
                        </m:rPr>
                        <w:rPr>
                          <w:rFonts w:ascii="Cambria Math" w:hAnsi="Cambria Math"/>
                          <w:sz w:val="18"/>
                        </w:rPr>
                        <m:t>=</m:t>
                      </m:r>
                      <m:nary>
                        <m:naryPr>
                          <m:chr m:val="∑"/>
                          <m:limLoc m:val="undOvr"/>
                          <m:grow m:val="1"/>
                          <m:ctrlPr>
                            <w:rPr>
                              <w:rFonts w:ascii="Cambria Math" w:hAnsi="Cambria Math"/>
                              <w:sz w:val="18"/>
                            </w:rPr>
                          </m:ctrlPr>
                        </m:naryPr>
                        <m:sub>
                          <m:r>
                            <w:rPr>
                              <w:rFonts w:ascii="Cambria Math" w:hAnsi="Cambria Math"/>
                              <w:sz w:val="18"/>
                            </w:rPr>
                            <m:t>i</m:t>
                          </m:r>
                          <m:r>
                            <m:rPr>
                              <m:sty m:val="p"/>
                            </m:rPr>
                            <w:rPr>
                              <w:rFonts w:ascii="Cambria Math" w:hAnsi="Cambria Math"/>
                              <w:sz w:val="18"/>
                            </w:rPr>
                            <m:t>=1</m:t>
                          </m:r>
                        </m:sub>
                        <m:sup>
                          <m:r>
                            <w:rPr>
                              <w:rFonts w:ascii="Cambria Math" w:hAnsi="Cambria Math"/>
                              <w:sz w:val="18"/>
                            </w:rPr>
                            <m:t>I</m:t>
                          </m:r>
                        </m:sup>
                        <m:e>
                          <m:r>
                            <m:rPr>
                              <m:sty m:val="p"/>
                            </m:rPr>
                            <w:rPr>
                              <w:rFonts w:ascii="Cambria Math" w:hAnsi="Cambria Math"/>
                              <w:sz w:val="18"/>
                            </w:rPr>
                            <m:t> </m:t>
                          </m:r>
                        </m:e>
                      </m:nary>
                      <m:r>
                        <m:rPr>
                          <m:sty m:val="p"/>
                        </m:rPr>
                        <w:rPr>
                          <w:rFonts w:ascii="Cambria Math" w:hAnsi="Cambria Math"/>
                          <w:sz w:val="18"/>
                        </w:rPr>
                        <m:t> </m:t>
                      </m:r>
                      <m:nary>
                        <m:naryPr>
                          <m:chr m:val="∑"/>
                          <m:limLoc m:val="undOvr"/>
                          <m:grow m:val="1"/>
                          <m:ctrlPr>
                            <w:rPr>
                              <w:rFonts w:ascii="Cambria Math" w:hAnsi="Cambria Math"/>
                              <w:sz w:val="18"/>
                            </w:rPr>
                          </m:ctrlPr>
                        </m:naryPr>
                        <m:sub>
                          <m:r>
                            <w:rPr>
                              <w:rFonts w:ascii="Cambria Math" w:hAnsi="Cambria Math"/>
                              <w:sz w:val="18"/>
                            </w:rPr>
                            <m:t>j</m:t>
                          </m:r>
                          <m:r>
                            <m:rPr>
                              <m:sty m:val="p"/>
                            </m:rPr>
                            <w:rPr>
                              <w:rFonts w:ascii="Cambria Math" w:hAnsi="Cambria Math"/>
                              <w:sz w:val="18"/>
                            </w:rPr>
                            <m:t>=1</m:t>
                          </m:r>
                        </m:sub>
                        <m:sup>
                          <m:sSub>
                            <m:sSubPr>
                              <m:ctrlPr>
                                <w:rPr>
                                  <w:rFonts w:ascii="Cambria Math" w:hAnsi="Cambria Math"/>
                                  <w:sz w:val="18"/>
                                </w:rPr>
                              </m:ctrlPr>
                            </m:sSubPr>
                            <m:e>
                              <m:r>
                                <w:rPr>
                                  <w:rFonts w:ascii="Cambria Math" w:hAnsi="Cambria Math"/>
                                  <w:sz w:val="18"/>
                                </w:rPr>
                                <m:t>n</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up>
                        <m:e>
                          <m:r>
                            <m:rPr>
                              <m:sty m:val="p"/>
                            </m:rPr>
                            <w:rPr>
                              <w:rFonts w:ascii="Cambria Math" w:hAnsi="Cambria Math"/>
                              <w:sz w:val="18"/>
                            </w:rPr>
                            <m:t> </m:t>
                          </m:r>
                        </m:e>
                      </m:nary>
                      <m:r>
                        <m:rPr>
                          <m:sty m:val="p"/>
                        </m:rPr>
                        <w:rPr>
                          <w:rFonts w:ascii="Cambria Math" w:hAnsi="Cambria Math"/>
                          <w:sz w:val="18"/>
                        </w:rPr>
                        <m:t> </m:t>
                      </m:r>
                      <m:nary>
                        <m:naryPr>
                          <m:chr m:val="∑"/>
                          <m:limLoc m:val="undOvr"/>
                          <m:grow m:val="1"/>
                          <m:supHide m:val="1"/>
                          <m:ctrlPr>
                            <w:rPr>
                              <w:rFonts w:ascii="Cambria Math" w:hAnsi="Cambria Math"/>
                              <w:sz w:val="18"/>
                            </w:rPr>
                          </m:ctrlPr>
                        </m:naryPr>
                        <m:sub>
                          <m:r>
                            <w:rPr>
                              <w:rFonts w:ascii="Cambria Math" w:hAnsi="Cambria Math"/>
                              <w:sz w:val="18"/>
                            </w:rPr>
                            <m:t>z</m:t>
                          </m:r>
                          <m:r>
                            <m:rPr>
                              <m:sty m:val="p"/>
                            </m:rPr>
                            <w:rPr>
                              <w:rFonts w:ascii="Cambria Math" w:hAnsi="Cambria Math"/>
                              <w:sz w:val="18"/>
                            </w:rPr>
                            <m:t>∈</m:t>
                          </m:r>
                          <m:r>
                            <m:rPr>
                              <m:scr m:val="script"/>
                            </m:rPr>
                            <w:rPr>
                              <w:rFonts w:ascii="Cambria Math" w:hAnsi="Cambria Math"/>
                              <w:sz w:val="18"/>
                            </w:rPr>
                            <m:t>R</m:t>
                          </m:r>
                          <m:r>
                            <w:rPr>
                              <w:rFonts w:ascii="Cambria Math" w:hAnsi="Cambria Math"/>
                              <w:sz w:val="18"/>
                            </w:rPr>
                            <m:t>T</m:t>
                          </m:r>
                        </m:sub>
                        <m:sup/>
                        <m:e>
                          <m:r>
                            <m:rPr>
                              <m:sty m:val="p"/>
                            </m:rPr>
                            <w:rPr>
                              <w:rFonts w:ascii="Cambria Math" w:hAnsi="Cambria Math"/>
                              <w:sz w:val="18"/>
                            </w:rPr>
                            <m:t> </m:t>
                          </m:r>
                        </m:e>
                      </m:nary>
                      <m:r>
                        <m:rPr>
                          <m:sty m:val="p"/>
                        </m:rPr>
                        <w:rPr>
                          <w:rFonts w:ascii="Cambria Math" w:hAnsi="Cambria Math"/>
                          <w:sz w:val="18"/>
                        </w:rPr>
                        <m:t> </m:t>
                      </m:r>
                      <m:d>
                        <m:dPr>
                          <m:begChr m:val="["/>
                          <m:endChr m:val=""/>
                          <m:ctrlPr>
                            <w:rPr>
                              <w:rFonts w:ascii="Cambria Math" w:hAnsi="Cambria Math"/>
                              <w:sz w:val="18"/>
                            </w:rPr>
                          </m:ctrlPr>
                        </m:dPr>
                        <m:e>
                          <m:sSub>
                            <m:sSubPr>
                              <m:ctrlPr>
                                <w:rPr>
                                  <w:rFonts w:ascii="Cambria Math" w:hAnsi="Cambria Math"/>
                                  <w:sz w:val="18"/>
                                </w:rPr>
                              </m:ctrlPr>
                            </m:sSubPr>
                            <m:e>
                              <m:r>
                                <w:rPr>
                                  <w:rFonts w:ascii="Cambria Math" w:hAnsi="Cambria Math"/>
                                  <w:sz w:val="18"/>
                                </w:rPr>
                                <m:t>R</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e>
                      </m:d>
                    </m:e>
                  </m:mr>
                  <m:mr>
                    <m:e/>
                    <m:e>
                      <m:d>
                        <m:dPr>
                          <m:begChr m:val=""/>
                          <m:endChr m:val="]"/>
                          <m:ctrlPr>
                            <w:rPr>
                              <w:rFonts w:ascii="Cambria Math" w:hAnsi="Cambria Math"/>
                              <w:sz w:val="18"/>
                            </w:rPr>
                          </m:ctrlPr>
                        </m:dPr>
                        <m:e>
                          <m:box>
                            <m:boxPr>
                              <m:ctrlPr>
                                <w:rPr>
                                  <w:rFonts w:ascii="Cambria Math" w:hAnsi="Cambria Math"/>
                                  <w:sz w:val="18"/>
                                </w:rPr>
                              </m:ctrlPr>
                            </m:boxPr>
                            <m:e>
                              <m:r>
                                <m:rPr>
                                  <m:sty m:val="p"/>
                                </m:rPr>
                                <w:rPr>
                                  <w:rFonts w:ascii="Cambria Math" w:hAnsi="Cambria Math"/>
                                  <w:sz w:val="18"/>
                                </w:rPr>
                                <m:t xml:space="preserve"> </m:t>
                              </m:r>
                            </m:e>
                          </m:box>
                          <m:m>
                            <m:mPr>
                              <m:plcHide m:val="1"/>
                              <m:mcs>
                                <m:mc>
                                  <m:mcPr>
                                    <m:count m:val="1"/>
                                    <m:mcJc m:val="right"/>
                                  </m:mcPr>
                                </m:mc>
                              </m:mcs>
                              <m:ctrlPr>
                                <w:rPr>
                                  <w:rFonts w:ascii="Cambria Math" w:hAnsi="Cambria Math"/>
                                  <w:i/>
                                  <w:sz w:val="18"/>
                                </w:rPr>
                              </m:ctrlPr>
                            </m:mPr>
                            <m:mr>
                              <m:e>
                                <m:r>
                                  <w:rPr>
                                    <w:rFonts w:ascii="Cambria Math" w:hAnsi="Cambria Math"/>
                                    <w:sz w:val="18"/>
                                  </w:rPr>
                                  <m:t>γ</m:t>
                                </m:r>
                                <m:nary>
                                  <m:naryPr>
                                    <m:chr m:val="∑"/>
                                    <m:limLoc m:val="undOvr"/>
                                    <m:grow m:val="1"/>
                                    <m:supHide m:val="1"/>
                                    <m:ctrlPr>
                                      <w:rPr>
                                        <w:rFonts w:ascii="Cambria Math" w:hAnsi="Cambria Math"/>
                                        <w:sz w:val="18"/>
                                      </w:rPr>
                                    </m:ctrlPr>
                                  </m:naryPr>
                                  <m:sub>
                                    <m:sSub>
                                      <m:sSubPr>
                                        <m:ctrlPr>
                                          <w:rPr>
                                            <w:rFonts w:ascii="Cambria Math" w:hAnsi="Cambria Math"/>
                                            <w:sz w:val="18"/>
                                          </w:rPr>
                                        </m:ctrlPr>
                                      </m:sSubPr>
                                      <m:e>
                                        <m:r>
                                          <w:rPr>
                                            <w:rFonts w:ascii="Cambria Math" w:hAnsi="Cambria Math"/>
                                            <w:sz w:val="18"/>
                                          </w:rPr>
                                          <m:t>s</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+1)∈</m:t>
                                    </m:r>
                                    <m:r>
                                      <m:rPr>
                                        <m:scr m:val="double-struck"/>
                                      </m:rPr>
                                      <w:rPr>
                                        <w:rFonts w:ascii="Cambria Math" w:hAnsi="Cambria Math"/>
                                        <w:sz w:val="18"/>
                                      </w:rPr>
                                      <m:t>S</m:t>
                                    </m:r>
                                  </m:sub>
                                  <m:sup/>
                                  <m:e>
                                    <m:r>
                                      <m:rPr>
                                        <m:sty m:val="p"/>
                                      </m:rPr>
                                      <w:rPr>
                                        <w:rFonts w:ascii="Cambria Math" w:hAnsi="Cambria Math"/>
                                        <w:sz w:val="18"/>
                                      </w:rPr>
                                      <m:t> </m:t>
                                    </m:r>
                                  </m:e>
                                </m:nary>
                                <m:r>
                                  <m:rPr>
                                    <m:sty m:val="p"/>
                                  </m:rPr>
                                  <w:rPr>
                                    <w:rFonts w:ascii="Cambria Math" w:hAnsi="Cambria Math"/>
                                    <w:sz w:val="18"/>
                                  </w:rPr>
                                  <m:t> Pr⁡</m:t>
                                </m:r>
                                <m:d>
                                  <m:dPr>
                                    <m:ctrlPr>
                                      <w:rPr>
                                        <w:rFonts w:ascii="Cambria Math" w:hAnsi="Cambria Math"/>
                                        <w:sz w:val="18"/>
                                      </w:rPr>
                                    </m:ctrlPr>
                                  </m:dPr>
                                  <m:e>
                                    <m:sSub>
                                      <m:sSubPr>
                                        <m:ctrlPr>
                                          <w:rPr>
                                            <w:rFonts w:ascii="Cambria Math" w:hAnsi="Cambria Math"/>
                                            <w:sz w:val="18"/>
                                          </w:rPr>
                                        </m:ctrlPr>
                                      </m:sSubPr>
                                      <m:e>
                                        <m:r>
                                          <w:rPr>
                                            <w:rFonts w:ascii="Cambria Math" w:hAnsi="Cambria Math"/>
                                            <w:sz w:val="18"/>
                                          </w:rPr>
                                          <m:t>s</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+1)∣</m:t>
                                    </m:r>
                                    <m:sSub>
                                      <m:sSubPr>
                                        <m:ctrlPr>
                                          <w:rPr>
                                            <w:rFonts w:ascii="Cambria Math" w:hAnsi="Cambria Math"/>
                                            <w:sz w:val="18"/>
                                          </w:rPr>
                                        </m:ctrlPr>
                                      </m:sSubPr>
                                      <m:e>
                                        <m:r>
                                          <w:rPr>
                                            <w:rFonts w:ascii="Cambria Math" w:hAnsi="Cambria Math"/>
                                            <w:sz w:val="18"/>
                                          </w:rPr>
                                          <m:t>s</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a</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e>
                                </m:d>
                                <m:r>
                                  <w:rPr>
                                    <w:rFonts w:ascii="Cambria Math" w:hAnsi="Cambria Math"/>
                                    <w:sz w:val="18"/>
                                  </w:rPr>
                                  <m:t>V</m:t>
                                </m:r>
                                <m:d>
                                  <m:dPr>
                                    <m:ctrlPr>
                                      <w:rPr>
                                        <w:rFonts w:ascii="Cambria Math" w:hAnsi="Cambria Math"/>
                                        <w:sz w:val="18"/>
                                      </w:rPr>
                                    </m:ctrlPr>
                                  </m:dPr>
                                  <m:e>
                                    <m:sSub>
                                      <m:sSubPr>
                                        <m:ctrlPr>
                                          <w:rPr>
                                            <w:rFonts w:ascii="Cambria Math" w:hAnsi="Cambria Math"/>
                                            <w:sz w:val="18"/>
                                          </w:rPr>
                                        </m:ctrlPr>
                                      </m:sSubPr>
                                      <m:e>
                                        <m:r>
                                          <w:rPr>
                                            <w:rFonts w:ascii="Cambria Math" w:hAnsi="Cambria Math"/>
                                            <w:sz w:val="18"/>
                                          </w:rPr>
                                          <m:t>s</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+1)</m:t>
                                    </m:r>
                                  </m:e>
                                </m:d>
                              </m:e>
                            </m:mr>
                          </m:m>
                        </m:e>
                      </m:d>
                    </m:e>
                  </m:mr>
                  <m:mr>
                    <m:e/>
                    <m:e>
                      <m:r>
                        <m:rPr>
                          <m:nor/>
                        </m:rPr>
                        <w:rPr>
                          <w:sz w:val="18"/>
                        </w:rPr>
                        <m:t> s.t. </m:t>
                      </m:r>
                      <m:box>
                        <m:boxPr>
                          <m:ctrlPr>
                            <w:rPr>
                              <w:rFonts w:ascii="Cambria Math" w:hAnsi="Cambria Math"/>
                              <w:sz w:val="18"/>
                            </w:rPr>
                          </m:ctrlPr>
                        </m:boxPr>
                        <m:e>
                          <m:r>
                            <m:rPr>
                              <m:sty m:val="p"/>
                            </m:rPr>
                            <w:rPr>
                              <w:rFonts w:ascii="Cambria Math" w:hAnsi="Cambria Math"/>
                              <w:sz w:val="18"/>
                            </w:rPr>
                            <m:t xml:space="preserve"> </m:t>
                          </m:r>
                        </m:e>
                      </m:box>
                      <m:sSub>
                        <m:sSubPr>
                          <m:ctrlPr>
                            <w:rPr>
                              <w:rFonts w:ascii="Cambria Math" w:hAnsi="Cambria Math"/>
                              <w:sz w:val="18"/>
                            </w:rPr>
                          </m:ctrlPr>
                        </m:sSubPr>
                        <m:e>
                          <m:r>
                            <w:rPr>
                              <w:rFonts w:ascii="Cambria Math" w:hAnsi="Cambria Math"/>
                              <w:sz w:val="18"/>
                            </w:rPr>
                            <m:t>C</m:t>
                          </m:r>
                        </m:e>
                        <m:sub>
                          <m:r>
                            <m:rPr>
                              <m:sty m:val="p"/>
                            </m:rPr>
                            <w:rPr>
                              <w:rFonts w:ascii="Cambria Math" w:hAnsi="Cambria Math"/>
                              <w:sz w:val="18"/>
                            </w:rPr>
                            <m:t>1</m:t>
                          </m:r>
                        </m:sub>
                      </m:sSub>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min</m:t>
                          </m:r>
                        </m:sup>
                      </m:sSubSup>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max</m:t>
                          </m:r>
                        </m:sup>
                      </m:sSubSup>
                    </m:e>
                  </m:mr>
                  <m:mr>
                    <m:e/>
                    <m:e>
                      <m:box>
                        <m:boxPr>
                          <m:ctrlPr>
                            <w:rPr>
                              <w:rFonts w:ascii="Cambria Math" w:hAnsi="Cambria Math"/>
                              <w:sz w:val="18"/>
                            </w:rPr>
                          </m:ctrlPr>
                        </m:boxPr>
                        <m:e>
                          <m:r>
                            <m:rPr>
                              <m:sty m:val="p"/>
                            </m:rPr>
                            <w:rPr>
                              <w:rFonts w:ascii="Cambria Math" w:hAnsi="Cambria Math"/>
                              <w:sz w:val="18"/>
                            </w:rPr>
                            <m:t xml:space="preserve"> </m:t>
                          </m:r>
                        </m:e>
                      </m:box>
                      <m:sSub>
                        <m:sSubPr>
                          <m:ctrlPr>
                            <w:rPr>
                              <w:rFonts w:ascii="Cambria Math" w:hAnsi="Cambria Math"/>
                              <w:sz w:val="18"/>
                            </w:rPr>
                          </m:ctrlPr>
                        </m:sSubPr>
                        <m:e>
                          <m:r>
                            <w:rPr>
                              <w:rFonts w:ascii="Cambria Math" w:hAnsi="Cambria Math"/>
                              <w:sz w:val="18"/>
                            </w:rPr>
                            <m:t>C</m:t>
                          </m:r>
                        </m:e>
                        <m:sub>
                          <m:r>
                            <m:rPr>
                              <m:sty m:val="p"/>
                            </m:rPr>
                            <w:rPr>
                              <w:rFonts w:ascii="Cambria Math" w:hAnsi="Cambria Math"/>
                              <w:sz w:val="18"/>
                            </w:rPr>
                            <m:t>2</m:t>
                          </m:r>
                        </m:sub>
                      </m:sSub>
                      <m:r>
                        <m:rPr>
                          <m:sty m:val="p"/>
                        </m:rPr>
                        <w:rPr>
                          <w:rFonts w:ascii="Cambria Math" w:hAnsi="Cambria Math"/>
                          <w:sz w:val="18"/>
                        </w:rPr>
                        <m:t>:</m:t>
                      </m:r>
                      <m:nary>
                        <m:naryPr>
                          <m:chr m:val="∑"/>
                          <m:limLoc m:val="undOvr"/>
                          <m:grow m:val="1"/>
                          <m:ctrlPr>
                            <w:rPr>
                              <w:rFonts w:ascii="Cambria Math" w:hAnsi="Cambria Math"/>
                              <w:sz w:val="18"/>
                            </w:rPr>
                          </m:ctrlPr>
                        </m:naryPr>
                        <m:sub>
                          <m:r>
                            <w:rPr>
                              <w:rFonts w:ascii="Cambria Math" w:hAnsi="Cambria Math"/>
                              <w:sz w:val="18"/>
                            </w:rPr>
                            <m:t>i</m:t>
                          </m:r>
                          <m:r>
                            <m:rPr>
                              <m:sty m:val="p"/>
                            </m:rPr>
                            <w:rPr>
                              <w:rFonts w:ascii="Cambria Math" w:hAnsi="Cambria Math"/>
                              <w:sz w:val="18"/>
                            </w:rPr>
                            <m:t>=1</m:t>
                          </m:r>
                        </m:sub>
                        <m:sup>
                          <m:r>
                            <w:rPr>
                              <w:rFonts w:ascii="Cambria Math" w:hAnsi="Cambria Math"/>
                              <w:sz w:val="18"/>
                            </w:rPr>
                            <m:t>I</m:t>
                          </m:r>
                        </m:sup>
                        <m:e>
                          <m:r>
                            <m:rPr>
                              <m:sty m:val="p"/>
                            </m:rPr>
                            <w:rPr>
                              <w:rFonts w:ascii="Cambria Math" w:hAnsi="Cambria Math"/>
                              <w:sz w:val="18"/>
                            </w:rPr>
                            <m:t> </m:t>
                          </m:r>
                        </m:e>
                      </m:nary>
                      <m:r>
                        <m:rPr>
                          <m:sty m:val="p"/>
                        </m:rPr>
                        <w:rPr>
                          <w:rFonts w:ascii="Cambria Math" w:hAnsi="Cambria Math"/>
                          <w:sz w:val="18"/>
                        </w:rPr>
                        <m:t> </m:t>
                      </m:r>
                      <m:nary>
                        <m:naryPr>
                          <m:chr m:val="∑"/>
                          <m:limLoc m:val="undOvr"/>
                          <m:grow m:val="1"/>
                          <m:ctrlPr>
                            <w:rPr>
                              <w:rFonts w:ascii="Cambria Math" w:hAnsi="Cambria Math"/>
                              <w:sz w:val="18"/>
                            </w:rPr>
                          </m:ctrlPr>
                        </m:naryPr>
                        <m:sub>
                          <m:r>
                            <w:rPr>
                              <w:rFonts w:ascii="Cambria Math" w:hAnsi="Cambria Math"/>
                              <w:sz w:val="18"/>
                            </w:rPr>
                            <m:t>j</m:t>
                          </m:r>
                          <m:r>
                            <m:rPr>
                              <m:sty m:val="p"/>
                            </m:rPr>
                            <w:rPr>
                              <w:rFonts w:ascii="Cambria Math" w:hAnsi="Cambria Math"/>
                              <w:sz w:val="18"/>
                            </w:rPr>
                            <m:t>=1</m:t>
                          </m:r>
                        </m:sub>
                        <m:sup>
                          <m:sSub>
                            <m:sSubPr>
                              <m:ctrlPr>
                                <w:rPr>
                                  <w:rFonts w:ascii="Cambria Math" w:hAnsi="Cambria Math"/>
                                  <w:sz w:val="18"/>
                                </w:rPr>
                              </m:ctrlPr>
                            </m:sSubPr>
                            <m:e>
                              <m:r>
                                <w:rPr>
                                  <w:rFonts w:ascii="Cambria Math" w:hAnsi="Cambria Math"/>
                                  <w:sz w:val="18"/>
                                </w:rPr>
                                <m:t>n</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up>
                        <m:e>
                          <m:r>
                            <m:rPr>
                              <m:sty m:val="p"/>
                            </m:rPr>
                            <w:rPr>
                              <w:rFonts w:ascii="Cambria Math" w:hAnsi="Cambria Math"/>
                              <w:sz w:val="18"/>
                            </w:rPr>
                            <m:t> </m:t>
                          </m:r>
                        </m:e>
                      </m:nary>
                      <m:r>
                        <m:rPr>
                          <m:sty m:val="p"/>
                        </m:rPr>
                        <w:rPr>
                          <w:rFonts w:ascii="Cambria Math" w:hAnsi="Cambria Math"/>
                          <w:sz w:val="18"/>
                        </w:rPr>
                        <m:t> </m:t>
                      </m:r>
                      <m:sSub>
                        <m:sSubPr>
                          <m:ctrlPr>
                            <w:rPr>
                              <w:rFonts w:ascii="Cambria Math" w:hAnsi="Cambria Math"/>
                              <w:sz w:val="18"/>
                            </w:rPr>
                          </m:ctrlPr>
                        </m:sSubPr>
                        <m:e>
                          <m:r>
                            <w:rPr>
                              <w:rFonts w:ascii="Cambria Math" w:hAnsi="Cambria Math"/>
                              <w:sz w:val="18"/>
                            </w:rPr>
                            <m:t>a</m:t>
                          </m:r>
                        </m:e>
                        <m:sub>
                          <m:r>
                            <w:rPr>
                              <w:rFonts w:ascii="Cambria Math" w:hAnsi="Cambria Math"/>
                              <w:sz w:val="18"/>
                            </w:rPr>
                            <m:t>i</m:t>
                          </m:r>
                          <m:r>
                            <m:rPr>
                              <m:sty m:val="p"/>
                            </m:rPr>
                            <w:rPr>
                              <w:rFonts w:ascii="Cambria Math" w:hAnsi="Cambria Math"/>
                              <w:sz w:val="18"/>
                            </w:rPr>
                            <m:t>,</m:t>
                          </m:r>
                          <m:r>
                            <w:rPr>
                              <w:rFonts w:ascii="Cambria Math" w:hAnsi="Cambria Math"/>
                              <w:sz w:val="18"/>
                            </w:rPr>
                            <m:t>j</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δ</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sSub>
                        <m:sSubPr>
                          <m:ctrlPr>
                            <w:rPr>
                              <w:rFonts w:ascii="Cambria Math" w:hAnsi="Cambria Math"/>
                              <w:sz w:val="18"/>
                            </w:rPr>
                          </m:ctrlPr>
                        </m:sSub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z</m:t>
                          </m:r>
                        </m:sub>
                        <m:sup>
                          <m:r>
                            <m:rPr>
                              <m:sty m:val="p"/>
                            </m:rPr>
                            <w:rPr>
                              <w:rFonts w:ascii="Cambria Math" w:hAnsi="Cambria Math"/>
                              <w:sz w:val="18"/>
                            </w:rPr>
                            <m:t>max</m:t>
                          </m:r>
                        </m:sup>
                      </m:sSubSup>
                      <m:r>
                        <m:rPr>
                          <m:sty m:val="p"/>
                        </m:rPr>
                        <w:rPr>
                          <w:rFonts w:ascii="Cambria Math" w:hAnsi="Cambria Math"/>
                          <w:sz w:val="18"/>
                        </w:rPr>
                        <m:t>,</m:t>
                      </m:r>
                      <m:r>
                        <w:rPr>
                          <w:rFonts w:ascii="Cambria Math" w:hAnsi="Cambria Math"/>
                          <w:sz w:val="18"/>
                        </w:rPr>
                        <m:t>z</m:t>
                      </m:r>
                      <m:r>
                        <m:rPr>
                          <m:sty m:val="p"/>
                        </m:rPr>
                        <w:rPr>
                          <w:rFonts w:ascii="Cambria Math" w:hAnsi="Cambria Math"/>
                          <w:sz w:val="18"/>
                        </w:rPr>
                        <m:t>∈</m:t>
                      </m:r>
                      <m:r>
                        <m:rPr>
                          <m:scr m:val="script"/>
                        </m:rPr>
                        <w:rPr>
                          <w:rFonts w:ascii="Cambria Math" w:hAnsi="Cambria Math"/>
                          <w:sz w:val="18"/>
                        </w:rPr>
                        <m:t>RT</m:t>
                      </m:r>
                    </m:e>
                  </m:mr>
                </m:m>
                <m:r>
                  <w:rPr>
                    <w:rFonts w:ascii="Cambria Math" w:hAnsi="Cambria Math"/>
                    <w:sz w:val="18"/>
                  </w:rPr>
                  <m:t>.</m:t>
                </m:r>
              </m:oMath>
            </m:oMathPara>
          </w:p>
        </w:tc>
        <w:tc>
          <w:tcPr>
            <w:tcW w:w="546" w:type="dxa"/>
            <w:vAlign w:val="center"/>
          </w:tcPr>
          <w:p w14:paraId="41729FCC" w14:textId="0515B9FC" w:rsidR="002F692A" w:rsidRDefault="002F692A" w:rsidP="007B385C">
            <w:pPr>
              <w:pStyle w:val="a3"/>
              <w:ind w:firstLine="0"/>
              <w:jc w:val="right"/>
            </w:pPr>
            <w:bookmarkStart w:id="11" w:name="_Ref82087846"/>
            <w:r>
              <w:rPr>
                <w:rFonts w:hint="eastAsia"/>
                <w:lang w:eastAsia="zh-CN"/>
              </w:rPr>
              <w:t>(</w:t>
            </w:r>
            <w:r>
              <w:fldChar w:fldCharType="begin"/>
            </w:r>
            <w:r>
              <w:instrText xml:space="preserve"> SEQ Equation \* ARABIC </w:instrText>
            </w:r>
            <w:r>
              <w:fldChar w:fldCharType="separate"/>
            </w:r>
            <w:r w:rsidR="008149F6">
              <w:rPr>
                <w:noProof/>
              </w:rPr>
              <w:t>15</w:t>
            </w:r>
            <w:r>
              <w:fldChar w:fldCharType="end"/>
            </w:r>
            <w:r>
              <w:rPr>
                <w:lang w:eastAsia="zh-CN"/>
              </w:rPr>
              <w:t>)</w:t>
            </w:r>
            <w:bookmarkEnd w:id="11"/>
          </w:p>
        </w:tc>
      </w:tr>
    </w:tbl>
    <w:p w14:paraId="29930476" w14:textId="3EC73941" w:rsidR="00F8068C" w:rsidRPr="00C05DB5" w:rsidRDefault="00F8068C" w:rsidP="00C05DB5">
      <w:pPr>
        <w:jc w:val="both"/>
      </w:pPr>
      <m:oMath>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m:rPr>
                <m:sty m:val="p"/>
              </m:rPr>
              <w:rPr>
                <w:rFonts w:ascii="Cambria Math" w:hAnsi="Cambria Math"/>
              </w:rPr>
              <m:t>max</m:t>
            </m:r>
          </m:e>
          <m:sub>
            <m:r>
              <m:rPr>
                <m:sty m:val="p"/>
              </m:rPr>
              <w:rPr>
                <w:rFonts w:ascii="Cambria Math" w:hAnsi="Cambria Math"/>
              </w:rPr>
              <m:t>Φ</m:t>
            </m:r>
            <m:d>
              <m:dPr>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+1),</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+1)</m:t>
                </m:r>
              </m:e>
            </m:d>
          </m:sub>
        </m:sSub>
        <m:r>
          <m:rPr>
            <m:sty m:val="p"/>
          </m:rPr>
          <w:rPr>
            <w:rFonts w:ascii="Cambria Math" w:hAnsi="Cambria Math"/>
          </w:rPr>
          <m:t> </m:t>
        </m:r>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+1)</m:t>
            </m:r>
          </m:e>
        </m:d>
      </m:oMath>
      <w:r>
        <w:t xml:space="preserve"> is represented as the optimal value function of state </w:t>
      </w:r>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t xml:space="preserve"> to evaluate the reward with different </w:t>
      </w:r>
      <m:oMath>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rsidR="000A78DA">
        <w:rPr>
          <w:rFonts w:hint="eastAsia"/>
          <w:lang w:eastAsia="zh-CN"/>
        </w:rPr>
        <w:t>.</w:t>
      </w:r>
      <w:r>
        <w:t xml:space="preserve"> </w:t>
      </w:r>
      <m:oMath>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+1)∈</m:t>
            </m:r>
            <m:r>
              <m:rPr>
                <m:scr m:val="double-struck"/>
                <m:sty m:val="p"/>
              </m:rPr>
              <w:rPr>
                <w:rFonts w:ascii="Cambria Math" w:hAnsi="Cambria Math"/>
              </w:rPr>
              <m:t>S</m:t>
            </m:r>
          </m:sub>
        </m:sSub>
        <m:r>
          <m:rPr>
            <m:sty m:val="p"/>
          </m:rPr>
          <w:rPr>
            <w:rFonts w:ascii="Cambria Math" w:hAnsi="Cambria Math"/>
          </w:rPr>
          <m:t> </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+1)∣</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+1)</m:t>
            </m:r>
          </m:e>
        </m:d>
      </m:oMath>
      <w:r>
        <w:t xml:space="preserve"> is denoted as the expected sum of reward functions in the future stage associated with </w:t>
      </w:r>
      <m:oMath>
        <m:r>
          <w:rPr>
            <w:rFonts w:ascii="Cambria Math" w:hAnsi="Cambria Math"/>
          </w:rPr>
          <m:t>γ</m:t>
        </m:r>
      </m:oMath>
      <w:r>
        <w:rPr>
          <w:rFonts w:hint="eastAsia"/>
          <w:iCs/>
          <w:lang w:eastAsia="zh-CN"/>
        </w:rPr>
        <w:t>.</w:t>
      </w:r>
    </w:p>
    <w:p w14:paraId="20DA1758" w14:textId="0D21C51A" w:rsidR="001D62BB" w:rsidRDefault="006A2785" w:rsidP="001D62BB">
      <w:pPr>
        <w:pStyle w:val="1"/>
        <w:rPr>
          <w:lang w:eastAsia="zh-CN"/>
        </w:rPr>
      </w:pPr>
      <w:r w:rsidRPr="006A2785">
        <w:rPr>
          <w:lang w:eastAsia="zh-CN"/>
        </w:rPr>
        <w:t>Buyer-Seller Game Based Strategy Analysis</w:t>
      </w:r>
    </w:p>
    <w:p w14:paraId="6393208E" w14:textId="011ABA2C" w:rsidR="00EA6EAD" w:rsidRPr="00EA6EAD" w:rsidRDefault="00EA6EAD" w:rsidP="00EA6EAD">
      <w:pPr>
        <w:ind w:firstLine="288"/>
        <w:jc w:val="both"/>
      </w:pPr>
      <w:r w:rsidRPr="00EA6EAD">
        <w:t>To get resource allocation policy, we reformulate this MDP optimization problem as a buyer-seller game to maximize the individual reward to make resource allocation and price policy.</w:t>
      </w:r>
    </w:p>
    <w:p w14:paraId="27AFDB85" w14:textId="2CB06AAF" w:rsidR="006A2785" w:rsidRDefault="006A2785" w:rsidP="006A2785">
      <w:pPr>
        <w:pStyle w:val="2"/>
        <w:rPr>
          <w:lang w:eastAsia="zh-CN"/>
        </w:rPr>
      </w:pPr>
      <w:r w:rsidRPr="006A2785">
        <w:rPr>
          <w:lang w:eastAsia="zh-CN"/>
        </w:rPr>
        <w:t>Buyer Level</w:t>
      </w:r>
    </w:p>
    <w:p w14:paraId="18404EF2" w14:textId="3362F887" w:rsidR="006A2785" w:rsidRDefault="006A2785" w:rsidP="002E3264">
      <w:pPr>
        <w:ind w:firstLine="288"/>
        <w:jc w:val="both"/>
        <w:rPr>
          <w:lang w:eastAsia="zh-CN"/>
        </w:rPr>
      </w:pPr>
      <w:r>
        <w:t>We def</w:t>
      </w:r>
      <w:r w:rsidR="00EA6EAD">
        <w:t>i</w:t>
      </w:r>
      <w:r>
        <w:t>ne SP</w:t>
      </w:r>
      <w:r w:rsidRPr="00BF4615">
        <w:rPr>
          <w:i/>
        </w:rPr>
        <w:t xml:space="preserve"> </w:t>
      </w:r>
      <m:oMath>
        <m:r>
          <w:rPr>
            <w:rFonts w:ascii="Cambria Math" w:hAnsi="Cambria Math"/>
          </w:rPr>
          <m:t>i</m:t>
        </m:r>
      </m:oMath>
      <w:r>
        <w:t xml:space="preserve"> as the </w:t>
      </w:r>
      <m:oMath>
        <m:r>
          <w:rPr>
            <w:rFonts w:ascii="Cambria Math" w:hAnsi="Cambria Math"/>
          </w:rPr>
          <m:t>i</m:t>
        </m:r>
      </m:oMath>
      <w:r>
        <w:t xml:space="preserve">-th buyer </w:t>
      </w:r>
      <m:oMath>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e>
        </m:d>
      </m:oMath>
      <w:r>
        <w:t xml:space="preserve">, and </w:t>
      </w:r>
      <w:proofErr w:type="spellStart"/>
      <w:r w:rsidR="00EA6EAD">
        <w:t>InP</w:t>
      </w:r>
      <w:proofErr w:type="spellEnd"/>
      <w:r>
        <w:t xml:space="preserve"> is def</w:t>
      </w:r>
      <w:r w:rsidR="00EA6EAD">
        <w:t>i</w:t>
      </w:r>
      <w:r>
        <w:t xml:space="preserve">ned as the seller </w:t>
      </w:r>
      <m:oMath>
        <m:r>
          <w:rPr>
            <w:rFonts w:ascii="Cambria Math" w:hAnsi="Cambria Math"/>
          </w:rPr>
          <m:t>s</m:t>
        </m:r>
      </m:oMath>
      <w:r w:rsidR="00502CFD">
        <w:t xml:space="preserve"> </w:t>
      </w:r>
      <w:r w:rsidR="00502CFD" w:rsidRPr="00502CFD">
        <w:t xml:space="preserve">participating in the game. </w:t>
      </w:r>
      <w:r w:rsidR="00810589">
        <w:t>T</w:t>
      </w:r>
      <w:r w:rsidR="00502CFD" w:rsidRPr="00502CFD">
        <w:t>o satisfy various QoS requirements</w:t>
      </w:r>
      <w:r>
        <w:t xml:space="preserve">,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needs to rent a certa</w:t>
      </w:r>
      <w:r w:rsidR="00502CFD">
        <w:t>i</w:t>
      </w:r>
      <w:r>
        <w:t xml:space="preserve">n amount of resources from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00502CFD">
        <w:rPr>
          <w:rFonts w:hint="eastAsia"/>
          <w:lang w:eastAsia="zh-CN"/>
        </w:rPr>
        <w:t>.</w:t>
      </w:r>
      <w:r>
        <w:t xml:space="preserve"> Meanwhile,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needs to pay an amount of payment to </w:t>
      </w:r>
      <m:oMath>
        <m:r>
          <w:rPr>
            <w:rFonts w:ascii="Cambria Math" w:hAnsi="Cambria Math"/>
          </w:rPr>
          <m:t>s</m:t>
        </m:r>
      </m:oMath>
      <w:r>
        <w:t xml:space="preserve">. Due to </w:t>
      </w:r>
      <w:r w:rsidR="00D14A96" w:rsidRPr="00D14A96">
        <w:t>rationality and selfishness</w:t>
      </w:r>
      <w:r>
        <w:t xml:space="preserve">,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a</w:t>
      </w:r>
      <w:r w:rsidR="00D14A96">
        <w:t>i</w:t>
      </w:r>
      <w:r>
        <w:t>ms to max</w:t>
      </w:r>
      <w:r w:rsidR="000D2C41">
        <w:t>i</w:t>
      </w:r>
      <w:r>
        <w:t xml:space="preserve">mize its reward as much as possible. </w:t>
      </w:r>
      <w:r w:rsidR="00D14A96" w:rsidRPr="00D14A96">
        <w:t>Therefore, the optimization objective</w:t>
      </w:r>
      <w:r>
        <w:t xml:space="preserve"> of </w:t>
      </w:r>
      <m:oMath>
        <m:sSub>
          <m:sSubPr>
            <m:ctrlPr>
              <w:rPr>
                <w:rFonts w:ascii="Cambria Math" w:hAnsi="Cambria Math"/>
              </w:rPr>
            </m:ctrlPr>
          </m:sSubPr>
          <m:e>
            <m:r>
              <w:rPr>
                <w:rFonts w:ascii="Cambria Math" w:hAnsi="Cambria Math"/>
              </w:rPr>
              <m:t>b</m:t>
            </m:r>
          </m:e>
          <m:sub>
            <m:r>
              <m:rPr>
                <m:sty m:val="p"/>
              </m:rPr>
              <w:rPr>
                <w:rFonts w:ascii="Cambria Math" w:hAnsi="Cambria Math"/>
              </w:rPr>
              <m:t>1</m:t>
            </m:r>
          </m:sub>
        </m:sSub>
      </m:oMath>
      <w:r>
        <w:t xml:space="preserve"> is denoted as follows</w:t>
      </w:r>
      <w:r w:rsidR="001152E0">
        <w:t xml:space="preserve">, </w:t>
      </w:r>
      <m:oMath>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oMath>
      <w:r w:rsidR="001152E0">
        <w:rPr>
          <w:rFonts w:hint="eastAsia"/>
          <w:lang w:eastAsia="zh-CN"/>
        </w:rPr>
        <w:t xml:space="preserve"> can</w:t>
      </w:r>
      <w:r w:rsidR="001152E0">
        <w:rPr>
          <w:lang w:eastAsia="zh-CN"/>
        </w:rPr>
        <w:t xml:space="preserve"> be got from </w:t>
      </w:r>
      <w:r w:rsidR="00EA41B5">
        <w:rPr>
          <w:lang w:eastAsia="zh-CN"/>
        </w:rPr>
        <w:fldChar w:fldCharType="begin"/>
      </w:r>
      <w:r w:rsidR="00EA41B5">
        <w:rPr>
          <w:lang w:eastAsia="zh-CN"/>
        </w:rPr>
        <w:instrText xml:space="preserve"> REF _Ref82087846 \h </w:instrText>
      </w:r>
      <w:r w:rsidR="00EA41B5">
        <w:rPr>
          <w:lang w:eastAsia="zh-CN"/>
        </w:rPr>
      </w:r>
      <w:r w:rsidR="00EA41B5">
        <w:rPr>
          <w:lang w:eastAsia="zh-CN"/>
        </w:rPr>
        <w:fldChar w:fldCharType="separate"/>
      </w:r>
      <w:r w:rsidR="008149F6">
        <w:rPr>
          <w:rFonts w:hint="eastAsia"/>
          <w:lang w:eastAsia="zh-CN"/>
        </w:rPr>
        <w:t>(</w:t>
      </w:r>
      <w:r w:rsidR="008149F6">
        <w:rPr>
          <w:noProof/>
        </w:rPr>
        <w:t>15</w:t>
      </w:r>
      <w:r w:rsidR="008149F6">
        <w:rPr>
          <w:lang w:eastAsia="zh-CN"/>
        </w:rPr>
        <w:t>)</w:t>
      </w:r>
      <w:r w:rsidR="00EA41B5">
        <w:rPr>
          <w:lang w:eastAsia="zh-CN"/>
        </w:rPr>
        <w:fldChar w:fldCharType="end"/>
      </w:r>
      <w:r w:rsidR="001152E0">
        <w:rPr>
          <w:lang w:eastAsia="zh-CN"/>
        </w:rPr>
        <w:t>.</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546"/>
      </w:tblGrid>
      <w:tr w:rsidR="00C05DB5" w14:paraId="339F2531" w14:textId="77777777" w:rsidTr="00012FB2">
        <w:tc>
          <w:tcPr>
            <w:tcW w:w="4489" w:type="dxa"/>
          </w:tcPr>
          <w:p w14:paraId="2D911BED" w14:textId="64F5D1BD" w:rsidR="00C05DB5" w:rsidRDefault="00AB4111" w:rsidP="007B385C">
            <w:pPr>
              <w:pStyle w:val="a3"/>
              <w:ind w:firstLine="0"/>
              <w:jc w:val="center"/>
            </w:pPr>
            <m:oMathPara>
              <m:oMath>
                <m:m>
                  <m:mPr>
                    <m:plcHide m:val="1"/>
                    <m:mcs>
                      <m:mc>
                        <m:mcPr>
                          <m:count m:val="1"/>
                          <m:mcJc m:val="right"/>
                        </m:mcPr>
                      </m:mc>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b</m:t>
                              </m:r>
                            </m:e>
                            <m:sub>
                              <m:r>
                                <w:rPr>
                                  <w:rFonts w:ascii="Cambria Math" w:hAnsi="Cambria Math"/>
                                </w:rPr>
                                <m:t>i</m:t>
                              </m:r>
                            </m:sub>
                          </m:sSub>
                        </m:sub>
                      </m:sSub>
                    </m:e>
                    <m:e>
                      <m:r>
                        <w:rPr>
                          <w:rFonts w:ascii="Cambria Math" w:hAnsi="Cambria Math"/>
                        </w:rPr>
                        <m:t xml:space="preserve"> </m:t>
                      </m:r>
                      <m:r>
                        <m:rPr>
                          <m:sty m:val="p"/>
                        </m:rPr>
                        <w:rPr>
                          <w:rFonts w:ascii="Cambria Math" w:hAnsi="Cambria Math"/>
                        </w:rPr>
                        <m:t>=</m:t>
                      </m:r>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e>
                  </m:mr>
                  <m:mr>
                    <m:e>
                      <m:r>
                        <m:rPr>
                          <m:nor/>
                        </m:rPr>
                        <m:t> s.t. </m:t>
                      </m:r>
                    </m:e>
                    <m:e>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z</m:t>
                          </m:r>
                        </m:sub>
                        <m:sup>
                          <m:r>
                            <m:rPr>
                              <m:sty m:val="p"/>
                            </m:rPr>
                            <w:rPr>
                              <w:rFonts w:ascii="Cambria Math" w:hAnsi="Cambria Math"/>
                            </w:rPr>
                            <m:t>min</m:t>
                          </m:r>
                        </m:sup>
                      </m:sSubSup>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z</m:t>
                          </m:r>
                        </m:sub>
                        <m:sup>
                          <m:r>
                            <m:rPr>
                              <m:sty m:val="p"/>
                            </m:rPr>
                            <w:rPr>
                              <w:rFonts w:ascii="Cambria Math" w:hAnsi="Cambria Math"/>
                            </w:rPr>
                            <m:t>max</m:t>
                          </m:r>
                        </m:sup>
                      </m:sSubSup>
                    </m:e>
                  </m:mr>
                </m:m>
                <m:r>
                  <w:rPr>
                    <w:rFonts w:ascii="Cambria Math" w:hAnsi="Cambria Math"/>
                  </w:rPr>
                  <m:t xml:space="preserve">    </m:t>
                </m:r>
              </m:oMath>
            </m:oMathPara>
          </w:p>
        </w:tc>
        <w:tc>
          <w:tcPr>
            <w:tcW w:w="546" w:type="dxa"/>
            <w:vAlign w:val="center"/>
          </w:tcPr>
          <w:p w14:paraId="32E91A35" w14:textId="016EC78F" w:rsidR="00C05DB5" w:rsidRDefault="00C05DB5" w:rsidP="007B385C">
            <w:pPr>
              <w:pStyle w:val="a3"/>
              <w:ind w:firstLine="0"/>
              <w:jc w:val="right"/>
            </w:pPr>
            <w:bookmarkStart w:id="12" w:name="_Ref82087887"/>
            <w:r>
              <w:rPr>
                <w:rFonts w:hint="eastAsia"/>
                <w:lang w:eastAsia="zh-CN"/>
              </w:rPr>
              <w:t>(</w:t>
            </w:r>
            <w:r>
              <w:fldChar w:fldCharType="begin"/>
            </w:r>
            <w:r>
              <w:instrText xml:space="preserve"> SEQ Equation \* ARABIC </w:instrText>
            </w:r>
            <w:r>
              <w:fldChar w:fldCharType="separate"/>
            </w:r>
            <w:r w:rsidR="008149F6">
              <w:rPr>
                <w:noProof/>
              </w:rPr>
              <w:t>16</w:t>
            </w:r>
            <w:r>
              <w:fldChar w:fldCharType="end"/>
            </w:r>
            <w:r>
              <w:rPr>
                <w:lang w:eastAsia="zh-CN"/>
              </w:rPr>
              <w:t>)</w:t>
            </w:r>
            <w:bookmarkEnd w:id="12"/>
          </w:p>
        </w:tc>
      </w:tr>
    </w:tbl>
    <w:p w14:paraId="534E4D47" w14:textId="522B9757" w:rsidR="00D14A96" w:rsidRDefault="00C05DB5" w:rsidP="00ED34FB">
      <w:pPr>
        <w:pStyle w:val="2"/>
      </w:pPr>
      <w:r>
        <w:t>s</w:t>
      </w:r>
      <w:r w:rsidR="00ED34FB" w:rsidRPr="00ED34FB">
        <w:t>eller Level</w:t>
      </w:r>
    </w:p>
    <w:p w14:paraId="14AA3844" w14:textId="2A40267B" w:rsidR="00D23BDF" w:rsidRDefault="00ED34FB" w:rsidP="001B5DC3">
      <w:pPr>
        <w:ind w:firstLine="288"/>
        <w:jc w:val="both"/>
      </w:pPr>
      <w:r w:rsidRPr="00ED34FB">
        <w:t xml:space="preserve">Due to rationality and selfishness, </w:t>
      </w:r>
      <m:oMath>
        <m:r>
          <w:rPr>
            <w:rFonts w:ascii="Cambria Math" w:hAnsi="Cambria Math"/>
          </w:rPr>
          <m:t>s</m:t>
        </m:r>
      </m:oMath>
      <w:r>
        <w:rPr>
          <w:rFonts w:hint="eastAsia"/>
          <w:lang w:eastAsia="zh-CN"/>
        </w:rPr>
        <w:t xml:space="preserve"> </w:t>
      </w:r>
      <w:r w:rsidRPr="00ED34FB">
        <w:t>also aims to maximize its reward by providing resources to</w:t>
      </w:r>
      <w:r w:rsidR="007C1F87">
        <w:t xml:space="preserv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Pr="00ED34FB">
        <w:t xml:space="preserve"> with competitive selling price</w:t>
      </w:r>
      <w:r w:rsidR="007C1F87">
        <w:rPr>
          <w:rFonts w:hint="eastAsia"/>
          <w:lang w:eastAsia="zh-CN"/>
        </w:rPr>
        <w:t xml:space="preserve"> </w:t>
      </w:r>
      <m:oMath>
        <m:sSub>
          <m:sSubPr>
            <m:ctrlPr>
              <w:rPr>
                <w:rFonts w:ascii="Cambria Math" w:hAnsi="Cambria Math"/>
                <w:i/>
              </w:rPr>
            </m:ctrlPr>
          </m:sSubPr>
          <m:e>
            <m:r>
              <w:rPr>
                <w:rFonts w:ascii="Cambria Math" w:hAnsi="Cambria Math"/>
              </w:rPr>
              <m:t>π</m:t>
            </m:r>
          </m:e>
          <m:sub>
            <m:r>
              <w:rPr>
                <w:rFonts w:ascii="Cambria Math" w:hAnsi="Cambria Math"/>
              </w:rPr>
              <m:t>i,z</m:t>
            </m:r>
          </m:sub>
        </m:sSub>
        <m:d>
          <m:dPr>
            <m:ctrlPr>
              <w:rPr>
                <w:rFonts w:ascii="Cambria Math" w:hAnsi="Cambria Math"/>
                <w:i/>
              </w:rPr>
            </m:ctrlPr>
          </m:dPr>
          <m:e>
            <m:r>
              <w:rPr>
                <w:rFonts w:ascii="Cambria Math" w:hAnsi="Cambria Math"/>
              </w:rPr>
              <m:t>t</m:t>
            </m:r>
          </m:e>
        </m:d>
      </m:oMath>
      <w:r w:rsidRPr="00E54F8A">
        <w:rPr>
          <w:i/>
        </w:rPr>
        <w:t>,</w:t>
      </w:r>
      <w:r w:rsidRPr="00ED34FB">
        <w:t xml:space="preserve"> while minimizing the resource cost as little as possible. Since </w:t>
      </w:r>
      <m:oMath>
        <m:r>
          <w:rPr>
            <w:rFonts w:ascii="Cambria Math" w:hAnsi="Cambria Math"/>
          </w:rPr>
          <m:t>s</m:t>
        </m:r>
      </m:oMath>
      <w:r w:rsidRPr="00ED34FB">
        <w:t xml:space="preserve"> provides resources to multiple buyers, the total reward is denoted as follow</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546"/>
      </w:tblGrid>
      <w:tr w:rsidR="00C05DB5" w14:paraId="5539E8F5" w14:textId="77777777" w:rsidTr="00012FB2">
        <w:tc>
          <w:tcPr>
            <w:tcW w:w="4489" w:type="dxa"/>
          </w:tcPr>
          <w:p w14:paraId="1876DD76" w14:textId="78F11E53" w:rsidR="00C05DB5" w:rsidRDefault="00AB4111" w:rsidP="007B385C">
            <w:pPr>
              <w:pStyle w:val="a3"/>
              <w:ind w:firstLine="0"/>
              <w:jc w:val="center"/>
            </w:pPr>
            <m:oMathPara>
              <m:oMath>
                <m:m>
                  <m:mPr>
                    <m:plcHide m:val="1"/>
                    <m:mcs>
                      <m:mc>
                        <m:mcPr>
                          <m:count m:val="1"/>
                          <m:mcJc m:val="right"/>
                        </m:mcPr>
                      </m:mc>
                      <m:mc>
                        <m:mcPr>
                          <m:count m:val="1"/>
                          <m:mcJc m:val="left"/>
                        </m:mcPr>
                      </m:mc>
                    </m:mcs>
                    <m:ctrlPr>
                      <w:rPr>
                        <w:rFonts w:ascii="Cambria Math" w:hAnsi="Cambria Math"/>
                        <w:i/>
                        <w:sz w:val="18"/>
                      </w:rPr>
                    </m:ctrlPr>
                  </m:mPr>
                  <m:mr>
                    <m:e>
                      <m:sSub>
                        <m:sSubPr>
                          <m:ctrlPr>
                            <w:rPr>
                              <w:rFonts w:ascii="Cambria Math" w:hAnsi="Cambria Math"/>
                              <w:sz w:val="18"/>
                            </w:rPr>
                          </m:ctrlPr>
                        </m:sSubPr>
                        <m:e>
                          <m:r>
                            <w:rPr>
                              <w:rFonts w:ascii="Cambria Math" w:hAnsi="Cambria Math"/>
                              <w:sz w:val="18"/>
                            </w:rPr>
                            <m:t>U</m:t>
                          </m:r>
                        </m:e>
                        <m:sub>
                          <m:r>
                            <w:rPr>
                              <w:rFonts w:ascii="Cambria Math" w:hAnsi="Cambria Math"/>
                              <w:sz w:val="18"/>
                            </w:rPr>
                            <m:t>s</m:t>
                          </m:r>
                        </m:sub>
                      </m:sSub>
                    </m:e>
                    <m:e>
                      <m:r>
                        <w:rPr>
                          <w:rFonts w:ascii="Cambria Math" w:hAnsi="Cambria Math"/>
                          <w:sz w:val="18"/>
                        </w:rPr>
                        <m:t xml:space="preserve"> </m:t>
                      </m:r>
                      <m:r>
                        <m:rPr>
                          <m:sty m:val="p"/>
                        </m:rPr>
                        <w:rPr>
                          <w:rFonts w:ascii="Cambria Math" w:hAnsi="Cambria Math"/>
                          <w:sz w:val="18"/>
                        </w:rPr>
                        <m:t>=</m:t>
                      </m:r>
                      <m:sSubSup>
                        <m:sSubSupPr>
                          <m:ctrlPr>
                            <w:rPr>
                              <w:rFonts w:ascii="Cambria Math" w:hAnsi="Cambria Math"/>
                              <w:sz w:val="18"/>
                            </w:rPr>
                          </m:ctrlPr>
                        </m:sSubSupPr>
                        <m:e>
                          <m:r>
                            <m:rPr>
                              <m:sty m:val="p"/>
                            </m:rPr>
                            <w:rPr>
                              <w:rFonts w:ascii="Cambria Math" w:hAnsi="Cambria Math"/>
                              <w:sz w:val="18"/>
                            </w:rPr>
                            <m:t>∑</m:t>
                          </m:r>
                        </m:e>
                        <m:sub>
                          <m:r>
                            <w:rPr>
                              <w:rFonts w:ascii="Cambria Math" w:hAnsi="Cambria Math"/>
                              <w:sz w:val="18"/>
                            </w:rPr>
                            <m:t>i</m:t>
                          </m:r>
                          <m:r>
                            <m:rPr>
                              <m:sty m:val="p"/>
                            </m:rPr>
                            <w:rPr>
                              <w:rFonts w:ascii="Cambria Math" w:hAnsi="Cambria Math"/>
                              <w:sz w:val="18"/>
                            </w:rPr>
                            <m:t>=1</m:t>
                          </m:r>
                        </m:sub>
                        <m:sup>
                          <m:r>
                            <w:rPr>
                              <w:rFonts w:ascii="Cambria Math" w:hAnsi="Cambria Math"/>
                              <w:sz w:val="18"/>
                            </w:rPr>
                            <m:t>I</m:t>
                          </m:r>
                        </m:sup>
                      </m:sSubSup>
                      <m:r>
                        <m:rPr>
                          <m:sty m:val="p"/>
                        </m:rPr>
                        <w:rPr>
                          <w:rFonts w:ascii="Cambria Math" w:hAnsi="Cambria Math"/>
                          <w:sz w:val="18"/>
                        </w:rPr>
                        <m:t> </m:t>
                      </m:r>
                      <m:sSub>
                        <m:sSubPr>
                          <m:ctrlPr>
                            <w:rPr>
                              <w:rFonts w:ascii="Cambria Math" w:hAnsi="Cambria Math"/>
                              <w:sz w:val="18"/>
                            </w:rPr>
                          </m:ctrlPr>
                        </m:sSubPr>
                        <m:e>
                          <m:r>
                            <m:rPr>
                              <m:sty m:val="p"/>
                            </m:rPr>
                            <w:rPr>
                              <w:rFonts w:ascii="Cambria Math" w:hAnsi="Cambria Math"/>
                              <w:sz w:val="18"/>
                            </w:rPr>
                            <m:t>∑</m:t>
                          </m:r>
                        </m:e>
                        <m:sub>
                          <m:r>
                            <w:rPr>
                              <w:rFonts w:ascii="Cambria Math" w:hAnsi="Cambria Math"/>
                              <w:sz w:val="18"/>
                            </w:rPr>
                            <m:t>z</m:t>
                          </m:r>
                          <m:r>
                            <m:rPr>
                              <m:sty m:val="p"/>
                            </m:rPr>
                            <w:rPr>
                              <w:rFonts w:ascii="Cambria Math" w:hAnsi="Cambria Math"/>
                              <w:sz w:val="18"/>
                            </w:rPr>
                            <m:t>∈</m:t>
                          </m:r>
                          <m:r>
                            <m:rPr>
                              <m:scr m:val="script"/>
                            </m:rPr>
                            <w:rPr>
                              <w:rFonts w:ascii="Cambria Math" w:hAnsi="Cambria Math"/>
                              <w:sz w:val="18"/>
                            </w:rPr>
                            <m:t>RT</m:t>
                          </m:r>
                        </m:sub>
                      </m:sSub>
                      <m:r>
                        <m:rPr>
                          <m:sty m:val="p"/>
                        </m:rPr>
                        <w:rPr>
                          <w:rFonts w:ascii="Cambria Math" w:hAnsi="Cambria Math"/>
                          <w:sz w:val="18"/>
                        </w:rPr>
                        <m:t> </m:t>
                      </m:r>
                      <m:d>
                        <m:dPr>
                          <m:ctrlPr>
                            <w:rPr>
                              <w:rFonts w:ascii="Cambria Math" w:hAnsi="Cambria Math"/>
                              <w:sz w:val="18"/>
                            </w:rPr>
                          </m:ctrlPr>
                        </m:dPr>
                        <m:e>
                          <m:sSub>
                            <m:sSubPr>
                              <m:ctrlPr>
                                <w:rPr>
                                  <w:rFonts w:ascii="Cambria Math" w:hAnsi="Cambria Math"/>
                                  <w:sz w:val="18"/>
                                </w:rPr>
                              </m:ctrlPr>
                            </m:sSubPr>
                            <m:e>
                              <m:r>
                                <w:rPr>
                                  <w:rFonts w:ascii="Cambria Math" w:hAnsi="Cambria Math"/>
                                  <w:sz w:val="18"/>
                                </w:rPr>
                                <m:t>π</m:t>
                              </m:r>
                            </m:e>
                            <m:sub>
                              <m:r>
                                <w:rPr>
                                  <w:rFonts w:ascii="Cambria Math" w:hAnsi="Cambria Math"/>
                                  <w:sz w:val="18"/>
                                </w:rPr>
                                <m:t>i</m:t>
                              </m:r>
                              <m:r>
                                <m:rPr>
                                  <m:sty m:val="p"/>
                                </m:rPr>
                                <w:rPr>
                                  <w:rFonts w:ascii="Cambria Math" w:hAnsi="Cambria Math"/>
                                  <w:sz w:val="18"/>
                                </w:rPr>
                                <m:t>,</m:t>
                              </m:r>
                              <m:r>
                                <w:rPr>
                                  <w:rFonts w:ascii="Cambria Math" w:hAnsi="Cambria Math"/>
                                  <w:sz w:val="18"/>
                                </w:rPr>
                                <m:t>z</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β</m:t>
                              </m:r>
                            </m:e>
                            <m:sub>
                              <m:r>
                                <w:rPr>
                                  <w:rFonts w:ascii="Cambria Math" w:hAnsi="Cambria Math"/>
                                  <w:sz w:val="18"/>
                                </w:rPr>
                                <m:t>i</m:t>
                              </m:r>
                              <m:r>
                                <m:rPr>
                                  <m:sty m:val="p"/>
                                </m:rPr>
                                <w:rPr>
                                  <w:rFonts w:ascii="Cambria Math" w:hAnsi="Cambria Math"/>
                                  <w:sz w:val="18"/>
                                </w:rPr>
                                <m:t>,</m:t>
                              </m:r>
                              <m:r>
                                <w:rPr>
                                  <w:rFonts w:ascii="Cambria Math" w:hAnsi="Cambria Math"/>
                                  <w:sz w:val="18"/>
                                </w:rPr>
                                <m:t>z</m:t>
                              </m:r>
                            </m:sub>
                            <m:sup>
                              <m:r>
                                <w:rPr>
                                  <w:rFonts w:ascii="Cambria Math" w:hAnsi="Cambria Math"/>
                                  <w:sz w:val="18"/>
                                </w:rPr>
                                <m:t>o</m:t>
                              </m:r>
                            </m:sup>
                          </m:sSubSup>
                        </m:e>
                      </m:d>
                      <m:sSubSup>
                        <m:sSubSupPr>
                          <m:ctrlPr>
                            <w:rPr>
                              <w:rFonts w:ascii="Cambria Math" w:hAnsi="Cambria Math"/>
                              <w:sz w:val="18"/>
                            </w:rPr>
                          </m:ctrlPr>
                        </m:sSubSupPr>
                        <m:e>
                          <m:r>
                            <m:rPr>
                              <m:sty m:val="p"/>
                            </m:rPr>
                            <w:rPr>
                              <w:rFonts w:ascii="Cambria Math" w:hAnsi="Cambria Math"/>
                              <w:sz w:val="18"/>
                            </w:rPr>
                            <m:t>∑</m:t>
                          </m:r>
                        </m:e>
                        <m:sub>
                          <m:r>
                            <w:rPr>
                              <w:rFonts w:ascii="Cambria Math" w:hAnsi="Cambria Math"/>
                              <w:sz w:val="18"/>
                            </w:rPr>
                            <m:t>j</m:t>
                          </m:r>
                          <m:r>
                            <m:rPr>
                              <m:sty m:val="p"/>
                            </m:rPr>
                            <w:rPr>
                              <w:rFonts w:ascii="Cambria Math" w:hAnsi="Cambria Math"/>
                              <w:sz w:val="18"/>
                            </w:rPr>
                            <m:t>=1</m:t>
                          </m:r>
                        </m:sub>
                        <m:sup>
                          <m:sSub>
                            <m:sSubPr>
                              <m:ctrlPr>
                                <w:rPr>
                                  <w:rFonts w:ascii="Cambria Math" w:hAnsi="Cambria Math"/>
                                  <w:sz w:val="18"/>
                                </w:rPr>
                              </m:ctrlPr>
                            </m:sSubPr>
                            <m:e>
                              <m:r>
                                <w:rPr>
                                  <w:rFonts w:ascii="Cambria Math" w:hAnsi="Cambria Math"/>
                                  <w:sz w:val="18"/>
                                </w:rPr>
                                <m:t>n</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up>
                      </m:sSubSup>
                      <m:r>
                        <m:rPr>
                          <m:sty m:val="p"/>
                        </m:rPr>
                        <w:rPr>
                          <w:rFonts w:ascii="Cambria Math" w:hAnsi="Cambria Math"/>
                          <w:sz w:val="18"/>
                        </w:rPr>
                        <m:t> </m:t>
                      </m:r>
                      <m:sSub>
                        <m:sSubPr>
                          <m:ctrlPr>
                            <w:rPr>
                              <w:rFonts w:ascii="Cambria Math" w:hAnsi="Cambria Math"/>
                              <w:sz w:val="18"/>
                            </w:rPr>
                          </m:ctrlPr>
                        </m:sSubPr>
                        <m:e>
                          <m:r>
                            <w:rPr>
                              <w:rFonts w:ascii="Cambria Math" w:hAnsi="Cambria Math"/>
                              <w:sz w:val="18"/>
                            </w:rPr>
                            <m:t>δ</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sSub>
                        <m:sSubPr>
                          <m:ctrlPr>
                            <w:rPr>
                              <w:rFonts w:ascii="Cambria Math" w:hAnsi="Cambria Math"/>
                              <w:sz w:val="18"/>
                            </w:rPr>
                          </m:ctrlPr>
                        </m:sSub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e>
                  </m:mr>
                  <m:mr>
                    <m:e>
                      <m:r>
                        <m:rPr>
                          <m:nor/>
                        </m:rPr>
                        <w:rPr>
                          <w:sz w:val="18"/>
                        </w:rPr>
                        <m:t> s.t. </m:t>
                      </m:r>
                    </m:e>
                    <m:e>
                      <m:sSub>
                        <m:sSubPr>
                          <m:ctrlPr>
                            <w:rPr>
                              <w:rFonts w:ascii="Cambria Math" w:hAnsi="Cambria Math"/>
                              <w:sz w:val="18"/>
                            </w:rPr>
                          </m:ctrlPr>
                        </m:sSubPr>
                        <m:e>
                          <m:r>
                            <w:rPr>
                              <w:rFonts w:ascii="Cambria Math" w:hAnsi="Cambria Math"/>
                              <w:sz w:val="18"/>
                            </w:rPr>
                            <m:t>C</m:t>
                          </m:r>
                        </m:e>
                        <m:sub>
                          <m:r>
                            <m:rPr>
                              <m:sty m:val="p"/>
                            </m:rPr>
                            <w:rPr>
                              <w:rFonts w:ascii="Cambria Math" w:hAnsi="Cambria Math"/>
                              <w:sz w:val="18"/>
                            </w:rPr>
                            <m:t>2</m:t>
                          </m:r>
                        </m:sub>
                      </m:sSub>
                      <m:r>
                        <m:rPr>
                          <m:sty m:val="p"/>
                        </m:rPr>
                        <w:rPr>
                          <w:rFonts w:ascii="Cambria Math" w:hAnsi="Cambria Math"/>
                          <w:sz w:val="18"/>
                        </w:rPr>
                        <m:t>:</m:t>
                      </m:r>
                      <m:sSubSup>
                        <m:sSubSupPr>
                          <m:ctrlPr>
                            <w:rPr>
                              <w:rFonts w:ascii="Cambria Math" w:hAnsi="Cambria Math"/>
                              <w:sz w:val="18"/>
                            </w:rPr>
                          </m:ctrlPr>
                        </m:sSubSupPr>
                        <m:e>
                          <m:r>
                            <m:rPr>
                              <m:sty m:val="p"/>
                            </m:rPr>
                            <w:rPr>
                              <w:rFonts w:ascii="Cambria Math" w:hAnsi="Cambria Math"/>
                              <w:sz w:val="18"/>
                            </w:rPr>
                            <m:t>∑</m:t>
                          </m:r>
                        </m:e>
                        <m:sub>
                          <m:r>
                            <w:rPr>
                              <w:rFonts w:ascii="Cambria Math" w:hAnsi="Cambria Math"/>
                              <w:sz w:val="18"/>
                            </w:rPr>
                            <m:t>i</m:t>
                          </m:r>
                          <m:r>
                            <m:rPr>
                              <m:sty m:val="p"/>
                            </m:rPr>
                            <w:rPr>
                              <w:rFonts w:ascii="Cambria Math" w:hAnsi="Cambria Math"/>
                              <w:sz w:val="18"/>
                            </w:rPr>
                            <m:t>=1</m:t>
                          </m:r>
                        </m:sub>
                        <m:sup>
                          <m:r>
                            <w:rPr>
                              <w:rFonts w:ascii="Cambria Math" w:hAnsi="Cambria Math"/>
                              <w:sz w:val="18"/>
                            </w:rPr>
                            <m:t>I</m:t>
                          </m:r>
                        </m:sup>
                      </m:sSubSup>
                      <m:r>
                        <m:rPr>
                          <m:sty m:val="p"/>
                        </m:rPr>
                        <w:rPr>
                          <w:rFonts w:ascii="Cambria Math" w:hAnsi="Cambria Math"/>
                          <w:sz w:val="18"/>
                        </w:rPr>
                        <m:t> </m:t>
                      </m:r>
                      <m:sSubSup>
                        <m:sSubSupPr>
                          <m:ctrlPr>
                            <w:rPr>
                              <w:rFonts w:ascii="Cambria Math" w:hAnsi="Cambria Math"/>
                              <w:sz w:val="18"/>
                            </w:rPr>
                          </m:ctrlPr>
                        </m:sSubSupPr>
                        <m:e>
                          <m:r>
                            <m:rPr>
                              <m:sty m:val="p"/>
                            </m:rPr>
                            <w:rPr>
                              <w:rFonts w:ascii="Cambria Math" w:hAnsi="Cambria Math"/>
                              <w:sz w:val="18"/>
                            </w:rPr>
                            <m:t>∑</m:t>
                          </m:r>
                        </m:e>
                        <m:sub>
                          <m:r>
                            <w:rPr>
                              <w:rFonts w:ascii="Cambria Math" w:hAnsi="Cambria Math"/>
                              <w:sz w:val="18"/>
                            </w:rPr>
                            <m:t>j</m:t>
                          </m:r>
                          <m:r>
                            <m:rPr>
                              <m:sty m:val="p"/>
                            </m:rPr>
                            <w:rPr>
                              <w:rFonts w:ascii="Cambria Math" w:hAnsi="Cambria Math"/>
                              <w:sz w:val="18"/>
                            </w:rPr>
                            <m:t>=1</m:t>
                          </m:r>
                        </m:sub>
                        <m:sup>
                          <m:sSub>
                            <m:sSubPr>
                              <m:ctrlPr>
                                <w:rPr>
                                  <w:rFonts w:ascii="Cambria Math" w:hAnsi="Cambria Math"/>
                                  <w:sz w:val="18"/>
                                </w:rPr>
                              </m:ctrlPr>
                            </m:sSubPr>
                            <m:e>
                              <m:r>
                                <w:rPr>
                                  <w:rFonts w:ascii="Cambria Math" w:hAnsi="Cambria Math"/>
                                  <w:sz w:val="18"/>
                                </w:rPr>
                                <m:t>n</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up>
                      </m:sSubSup>
                      <m:r>
                        <m:rPr>
                          <m:sty m:val="p"/>
                        </m:rPr>
                        <w:rPr>
                          <w:rFonts w:ascii="Cambria Math" w:hAnsi="Cambria Math"/>
                          <w:sz w:val="18"/>
                        </w:rPr>
                        <m:t> </m:t>
                      </m:r>
                      <m:sSub>
                        <m:sSubPr>
                          <m:ctrlPr>
                            <w:rPr>
                              <w:rFonts w:ascii="Cambria Math" w:hAnsi="Cambria Math"/>
                              <w:sz w:val="18"/>
                            </w:rPr>
                          </m:ctrlPr>
                        </m:sSubPr>
                        <m:e>
                          <m:r>
                            <w:rPr>
                              <w:rFonts w:ascii="Cambria Math" w:hAnsi="Cambria Math"/>
                              <w:sz w:val="18"/>
                            </w:rPr>
                            <m:t>a</m:t>
                          </m:r>
                        </m:e>
                        <m:sub>
                          <m:r>
                            <w:rPr>
                              <w:rFonts w:ascii="Cambria Math" w:hAnsi="Cambria Math"/>
                              <w:sz w:val="18"/>
                            </w:rPr>
                            <m:t>i</m:t>
                          </m:r>
                          <m:r>
                            <m:rPr>
                              <m:sty m:val="p"/>
                            </m:rPr>
                            <w:rPr>
                              <w:rFonts w:ascii="Cambria Math" w:hAnsi="Cambria Math"/>
                              <w:sz w:val="18"/>
                            </w:rPr>
                            <m:t>,</m:t>
                          </m:r>
                          <m:r>
                            <w:rPr>
                              <w:rFonts w:ascii="Cambria Math" w:hAnsi="Cambria Math"/>
                              <w:sz w:val="18"/>
                            </w:rPr>
                            <m:t>j</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δ</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sSub>
                        <m:sSubPr>
                          <m:ctrlPr>
                            <w:rPr>
                              <w:rFonts w:ascii="Cambria Math" w:hAnsi="Cambria Math"/>
                              <w:sz w:val="18"/>
                            </w:rPr>
                          </m:ctrlPr>
                        </m:sSub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z</m:t>
                          </m:r>
                        </m:sub>
                        <m:sup>
                          <m:r>
                            <m:rPr>
                              <m:sty m:val="p"/>
                            </m:rPr>
                            <w:rPr>
                              <w:rFonts w:ascii="Cambria Math" w:hAnsi="Cambria Math"/>
                              <w:sz w:val="18"/>
                            </w:rPr>
                            <m:t>max</m:t>
                          </m:r>
                        </m:sup>
                      </m:sSubSup>
                      <m:r>
                        <m:rPr>
                          <m:sty m:val="p"/>
                        </m:rPr>
                        <w:rPr>
                          <w:rFonts w:ascii="Cambria Math" w:hAnsi="Cambria Math"/>
                          <w:sz w:val="18"/>
                        </w:rPr>
                        <m:t>,</m:t>
                      </m:r>
                      <m:r>
                        <w:rPr>
                          <w:rFonts w:ascii="Cambria Math" w:hAnsi="Cambria Math"/>
                          <w:sz w:val="18"/>
                        </w:rPr>
                        <m:t>z</m:t>
                      </m:r>
                      <m:r>
                        <m:rPr>
                          <m:sty m:val="p"/>
                        </m:rPr>
                        <w:rPr>
                          <w:rFonts w:ascii="Cambria Math" w:hAnsi="Cambria Math"/>
                          <w:sz w:val="18"/>
                        </w:rPr>
                        <m:t>∈</m:t>
                      </m:r>
                      <m:r>
                        <m:rPr>
                          <m:scr m:val="script"/>
                        </m:rPr>
                        <w:rPr>
                          <w:rFonts w:ascii="Cambria Math" w:hAnsi="Cambria Math"/>
                          <w:sz w:val="18"/>
                        </w:rPr>
                        <m:t>RT</m:t>
                      </m:r>
                    </m:e>
                  </m:mr>
                </m:m>
              </m:oMath>
            </m:oMathPara>
          </w:p>
        </w:tc>
        <w:tc>
          <w:tcPr>
            <w:tcW w:w="546" w:type="dxa"/>
            <w:vAlign w:val="center"/>
          </w:tcPr>
          <w:p w14:paraId="231AC665" w14:textId="63667E1F" w:rsidR="00C05DB5" w:rsidRDefault="00C05DB5" w:rsidP="007B385C">
            <w:pPr>
              <w:pStyle w:val="a3"/>
              <w:ind w:firstLine="0"/>
              <w:jc w:val="right"/>
            </w:pPr>
            <w:bookmarkStart w:id="13" w:name="_Ref82088763"/>
            <w:r>
              <w:rPr>
                <w:rFonts w:hint="eastAsia"/>
                <w:lang w:eastAsia="zh-CN"/>
              </w:rPr>
              <w:t>(</w:t>
            </w:r>
            <w:r>
              <w:fldChar w:fldCharType="begin"/>
            </w:r>
            <w:r>
              <w:instrText xml:space="preserve"> SEQ Equation \* ARABIC </w:instrText>
            </w:r>
            <w:r>
              <w:fldChar w:fldCharType="separate"/>
            </w:r>
            <w:r w:rsidR="008149F6">
              <w:rPr>
                <w:noProof/>
              </w:rPr>
              <w:t>17</w:t>
            </w:r>
            <w:r>
              <w:fldChar w:fldCharType="end"/>
            </w:r>
            <w:r>
              <w:rPr>
                <w:lang w:eastAsia="zh-CN"/>
              </w:rPr>
              <w:t>)</w:t>
            </w:r>
            <w:bookmarkEnd w:id="13"/>
          </w:p>
        </w:tc>
      </w:tr>
    </w:tbl>
    <w:p w14:paraId="7C76321C" w14:textId="63F896AC" w:rsidR="00D23BDF" w:rsidRDefault="002102FC" w:rsidP="002102FC">
      <w:pPr>
        <w:pStyle w:val="2"/>
      </w:pPr>
      <w:r w:rsidRPr="002102FC">
        <w:t>Optimal Solution</w:t>
      </w:r>
    </w:p>
    <w:p w14:paraId="304935DC" w14:textId="58EB0CCC" w:rsidR="004A44AC" w:rsidRDefault="002102FC" w:rsidP="001F596D">
      <w:pPr>
        <w:ind w:firstLine="288"/>
        <w:jc w:val="both"/>
      </w:pPr>
      <w:r w:rsidRPr="002102FC">
        <w:t>In this section, we analyze the optimal solution to determine the selling price and resource allocation.</w:t>
      </w:r>
      <w:r w:rsidR="001B776D">
        <w:rPr>
          <w:rFonts w:hint="eastAsia"/>
          <w:lang w:eastAsia="zh-CN"/>
        </w:rPr>
        <w:t xml:space="preserve"> </w:t>
      </w:r>
      <w:r w:rsidRPr="002102FC">
        <w:t xml:space="preserve">The reward for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Pr="002102FC">
        <w:t xml:space="preserve"> is shown in</w:t>
      </w:r>
      <w:r w:rsidR="00EA41B5">
        <w:t xml:space="preserve"> </w:t>
      </w:r>
      <w:r w:rsidR="00EA41B5">
        <w:fldChar w:fldCharType="begin"/>
      </w:r>
      <w:r w:rsidR="00EA41B5">
        <w:instrText xml:space="preserve"> REF _Ref82087887 \h </w:instrText>
      </w:r>
      <w:r w:rsidR="00EA41B5">
        <w:fldChar w:fldCharType="separate"/>
      </w:r>
      <w:r w:rsidR="008149F6">
        <w:rPr>
          <w:rFonts w:hint="eastAsia"/>
          <w:lang w:eastAsia="zh-CN"/>
        </w:rPr>
        <w:t>(</w:t>
      </w:r>
      <w:r w:rsidR="008149F6">
        <w:rPr>
          <w:noProof/>
        </w:rPr>
        <w:t>16</w:t>
      </w:r>
      <w:r w:rsidR="008149F6">
        <w:rPr>
          <w:lang w:eastAsia="zh-CN"/>
        </w:rPr>
        <w:t>)</w:t>
      </w:r>
      <w:r w:rsidR="00EA41B5">
        <w:fldChar w:fldCharType="end"/>
      </w:r>
      <w:r w:rsidRPr="002102FC">
        <w:t xml:space="preserve">, </w:t>
      </w:r>
      <w:r w:rsidR="001F596D">
        <w:t>w</w:t>
      </w:r>
      <w:r w:rsidR="004A44AC">
        <w:t xml:space="preserve">e can derive </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ub>
            </m:sSub>
          </m:num>
          <m:den>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e>
                </m:d>
              </m:e>
              <m:sup>
                <m:r>
                  <m:rPr>
                    <m:sty m:val="p"/>
                  </m:rPr>
                  <w:rPr>
                    <w:rFonts w:ascii="Cambria Math" w:hAnsi="Cambria Math"/>
                  </w:rPr>
                  <m:t>2</m:t>
                </m:r>
              </m:sup>
            </m:sSup>
          </m:den>
        </m:f>
        <m:r>
          <m:rPr>
            <m:sty m:val="p"/>
          </m:rPr>
          <w:rPr>
            <w:rFonts w:ascii="Cambria Math" w:hAnsi="Cambria Math"/>
          </w:rPr>
          <m:t>&lt;0.</m:t>
        </m:r>
      </m:oMath>
      <w:r w:rsidR="004A44AC">
        <w:t xml:space="preserve"> Therefore, </w:t>
      </w:r>
      <m:oMath>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b</m:t>
                </m:r>
              </m:e>
              <m:sub>
                <m:r>
                  <w:rPr>
                    <w:rFonts w:ascii="Cambria Math" w:hAnsi="Cambria Math"/>
                  </w:rPr>
                  <m:t>i</m:t>
                </m:r>
              </m:sub>
            </m:sSub>
          </m:sub>
        </m:sSub>
        <m:r>
          <m:rPr>
            <m:sty m:val="p"/>
          </m:rPr>
          <w:rPr>
            <w:rFonts w:ascii="Cambria Math" w:hAnsi="Cambria Math"/>
          </w:rPr>
          <m:t>(</m:t>
        </m:r>
        <m:r>
          <w:rPr>
            <w:rFonts w:ascii="Cambria Math" w:hAnsi="Cambria Math"/>
          </w:rPr>
          <m:t>t</m:t>
        </m:r>
        <m:r>
          <m:rPr>
            <m:sty m:val="p"/>
          </m:rPr>
          <w:rPr>
            <w:rFonts w:ascii="Cambria Math" w:hAnsi="Cambria Math"/>
          </w:rPr>
          <m:t>)</m:t>
        </m:r>
      </m:oMath>
      <w:r w:rsidR="004A44AC">
        <w:t xml:space="preserve"> is a strictly concave </w:t>
      </w:r>
      <w:r w:rsidR="005936F8">
        <w:t xml:space="preserve">function </w:t>
      </w:r>
      <w:r w:rsidR="004A44AC">
        <w:t xml:space="preserve">of </w:t>
      </w:r>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oMath>
      <w:r w:rsidR="004A44AC">
        <w:t xml:space="preserve">. Letting </w:t>
      </w:r>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b</m:t>
                    </m:r>
                  </m:e>
                  <m:sub>
                    <m:r>
                      <w:rPr>
                        <w:rFonts w:ascii="Cambria Math" w:hAnsi="Cambria Math"/>
                      </w:rPr>
                      <m:t>i</m:t>
                    </m:r>
                  </m:sub>
                </m:sSub>
              </m:sub>
            </m:sSub>
            <m:r>
              <m:rPr>
                <m:sty m:val="p"/>
              </m:rPr>
              <w:rPr>
                <w:rFonts w:ascii="Cambria Math" w:hAnsi="Cambria Math"/>
              </w:rPr>
              <m:t>(</m:t>
            </m:r>
            <m:r>
              <w:rPr>
                <w:rFonts w:ascii="Cambria Math" w:hAnsi="Cambria Math"/>
              </w:rPr>
              <m:t>t</m:t>
            </m:r>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den>
        </m:f>
        <m:r>
          <m:rPr>
            <m:sty m:val="p"/>
          </m:rPr>
          <w:rPr>
            <w:rFonts w:ascii="Cambria Math" w:hAnsi="Cambria Math"/>
          </w:rPr>
          <m:t>=0</m:t>
        </m:r>
      </m:oMath>
      <w:r w:rsidR="004A44AC">
        <w:t>, we can get</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546"/>
      </w:tblGrid>
      <w:tr w:rsidR="00063D7B" w14:paraId="26F753F0" w14:textId="77777777" w:rsidTr="00012FB2">
        <w:tc>
          <w:tcPr>
            <w:tcW w:w="4489" w:type="dxa"/>
          </w:tcPr>
          <w:p w14:paraId="302EDB9C" w14:textId="3CB12114" w:rsidR="00063D7B" w:rsidRPr="005936F8" w:rsidRDefault="00063D7B" w:rsidP="007B385C">
            <w:pPr>
              <w:pStyle w:val="a3"/>
              <w:ind w:firstLine="0"/>
              <w:jc w:val="center"/>
              <w:rPr>
                <w:sz w:val="16"/>
                <w:lang w:eastAsia="zh-CN"/>
              </w:rPr>
            </w:pPr>
            <w:r>
              <w:rPr>
                <w:lang w:val="en-US"/>
              </w:rPr>
              <w:tab/>
            </w:r>
            <m:oMath>
              <m:sSubSup>
                <m:sSubSupPr>
                  <m:ctrlPr>
                    <w:rPr>
                      <w:rFonts w:ascii="Cambria Math" w:hAnsi="Cambria Math"/>
                    </w:rPr>
                  </m:ctrlPr>
                </m:sSubSup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up>
                  <m:r>
                    <m:rPr>
                      <m:sty m:val="p"/>
                    </m:rPr>
                    <w:rPr>
                      <w:rFonts w:ascii="Cambria Math" w:hAnsi="Cambria Math"/>
                    </w:rPr>
                    <m:t>'</m:t>
                  </m:r>
                </m:sup>
              </m:sSubSup>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en>
              </m:f>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θ</m:t>
                          </m:r>
                        </m:e>
                        <m:sub>
                          <m:r>
                            <w:rPr>
                              <w:rFonts w:ascii="Cambria Math" w:hAnsi="Cambria Math"/>
                            </w:rPr>
                            <m:t>i</m:t>
                          </m:r>
                          <m:r>
                            <m:rPr>
                              <m:sty m:val="p"/>
                            </m:rPr>
                            <w:rPr>
                              <w:rFonts w:ascii="Cambria Math" w:hAnsi="Cambria Math"/>
                            </w:rPr>
                            <m:t>,</m:t>
                          </m:r>
                          <m:r>
                            <w:rPr>
                              <w:rFonts w:ascii="Cambria Math" w:hAnsi="Cambria Math"/>
                            </w:rPr>
                            <m:t>z</m:t>
                          </m:r>
                        </m:sub>
                      </m:sSub>
                    </m:num>
                    <m:den>
                      <m:d>
                        <m:dPr>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m:t>
                              </m:r>
                              <m:r>
                                <m:rPr>
                                  <m:sty m:val="p"/>
                                </m:rPr>
                                <w:rPr>
                                  <w:rFonts w:ascii="Cambria Math" w:hAnsi="Cambria Math"/>
                                </w:rPr>
                                <m:t>,</m:t>
                              </m:r>
                              <m:r>
                                <w:rPr>
                                  <w:rFonts w:ascii="Cambria Math" w:hAnsi="Cambria Math"/>
                                </w:rPr>
                                <m:t>z</m:t>
                              </m:r>
                            </m:sub>
                          </m:sSub>
                          <m:sSub>
                            <m:sSubPr>
                              <m:ctrlPr>
                                <w:rPr>
                                  <w:rFonts w:ascii="Cambria Math" w:hAnsi="Cambria Math"/>
                                </w:rPr>
                              </m:ctrlPr>
                            </m:sSubPr>
                            <m:e>
                              <m:r>
                                <w:rPr>
                                  <w:rFonts w:ascii="Cambria Math" w:hAnsi="Cambria Math"/>
                                </w:rPr>
                                <m:t>τ</m:t>
                              </m:r>
                            </m:e>
                            <m:sub>
                              <m:r>
                                <w:rPr>
                                  <w:rFonts w:ascii="Cambria Math" w:hAnsi="Cambria Math"/>
                                </w:rPr>
                                <m:t>i</m:t>
                              </m:r>
                              <m:r>
                                <m:rPr>
                                  <m:sty m:val="p"/>
                                </m:rPr>
                                <w:rPr>
                                  <w:rFonts w:ascii="Cambria Math" w:hAnsi="Cambria Math"/>
                                </w:rPr>
                                <m:t>,</m:t>
                              </m:r>
                              <m:r>
                                <w:rPr>
                                  <w:rFonts w:ascii="Cambria Math" w:hAnsi="Cambria Math"/>
                                </w:rPr>
                                <m:t>z</m:t>
                              </m:r>
                            </m:sub>
                          </m:sSub>
                        </m:e>
                      </m:d>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2</m:t>
                          </m:r>
                        </m:e>
                      </m:func>
                    </m:den>
                  </m:f>
                  <m:r>
                    <m:rPr>
                      <m:sty m:val="p"/>
                    </m:rPr>
                    <w:rPr>
                      <w:rFonts w:ascii="Cambria Math" w:hAnsi="Cambria Math"/>
                    </w:rPr>
                    <m:t>-1</m:t>
                  </m:r>
                </m:e>
              </m:d>
              <m:r>
                <w:rPr>
                  <w:rFonts w:ascii="Cambria Math" w:hAnsi="Cambria Math"/>
                  <w:lang w:eastAsia="zh-CN"/>
                </w:rPr>
                <m:t>.</m:t>
              </m:r>
            </m:oMath>
          </w:p>
        </w:tc>
        <w:tc>
          <w:tcPr>
            <w:tcW w:w="546" w:type="dxa"/>
            <w:vAlign w:val="center"/>
          </w:tcPr>
          <w:p w14:paraId="10ABB97B" w14:textId="5DC3CB96" w:rsidR="00063D7B" w:rsidRDefault="00063D7B" w:rsidP="007B385C">
            <w:pPr>
              <w:pStyle w:val="a3"/>
              <w:ind w:firstLine="0"/>
              <w:jc w:val="right"/>
            </w:pPr>
            <w:bookmarkStart w:id="14" w:name="_Ref82087941"/>
            <w:r>
              <w:rPr>
                <w:rFonts w:hint="eastAsia"/>
                <w:lang w:val="en-US" w:eastAsia="zh-CN"/>
              </w:rPr>
              <w:t>(</w:t>
            </w:r>
            <w:r>
              <w:rPr>
                <w:lang w:eastAsia="en-US"/>
              </w:rPr>
              <w:fldChar w:fldCharType="begin"/>
            </w:r>
            <w:r>
              <w:rPr>
                <w:lang w:eastAsia="en-US"/>
              </w:rPr>
              <w:instrText xml:space="preserve"> SEQ Equation \* ARABIC </w:instrText>
            </w:r>
            <w:r>
              <w:rPr>
                <w:lang w:eastAsia="en-US"/>
              </w:rPr>
              <w:fldChar w:fldCharType="separate"/>
            </w:r>
            <w:r w:rsidR="008149F6">
              <w:rPr>
                <w:noProof/>
                <w:lang w:eastAsia="en-US"/>
              </w:rPr>
              <w:t>18</w:t>
            </w:r>
            <w:r>
              <w:rPr>
                <w:lang w:eastAsia="en-US"/>
              </w:rPr>
              <w:fldChar w:fldCharType="end"/>
            </w:r>
            <w:r>
              <w:rPr>
                <w:lang w:val="en-US" w:eastAsia="zh-CN"/>
              </w:rPr>
              <w:t>)</w:t>
            </w:r>
            <w:bookmarkEnd w:id="14"/>
          </w:p>
        </w:tc>
      </w:tr>
    </w:tbl>
    <w:p w14:paraId="5231E631" w14:textId="0C920083" w:rsidR="00C274E0" w:rsidRDefault="004A44AC" w:rsidP="00C274E0">
      <w:pPr>
        <w:spacing w:after="240"/>
        <w:jc w:val="left"/>
      </w:pPr>
      <w:r>
        <w:t xml:space="preserve">Accordingly, the optimal solution of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w:t>
      </w:r>
      <w:r w:rsidR="00670E26">
        <w:t>is</w:t>
      </w:r>
      <w:r>
        <w:t xml:space="preserve"> obtained as follows.</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546"/>
      </w:tblGrid>
      <w:tr w:rsidR="00063D7B" w14:paraId="3C302987" w14:textId="77777777" w:rsidTr="00012FB2">
        <w:tc>
          <w:tcPr>
            <w:tcW w:w="4489" w:type="dxa"/>
          </w:tcPr>
          <w:p w14:paraId="2301EFE7" w14:textId="1DC1517B" w:rsidR="00063D7B" w:rsidRPr="005936F8" w:rsidRDefault="00063D7B" w:rsidP="00063D7B">
            <w:pPr>
              <w:pStyle w:val="a3"/>
              <w:ind w:firstLine="0"/>
              <w:jc w:val="left"/>
              <w:rPr>
                <w:sz w:val="16"/>
                <w:lang w:eastAsia="zh-CN"/>
              </w:rPr>
            </w:pPr>
            <w:r>
              <w:rPr>
                <w:lang w:val="en-US"/>
              </w:rPr>
              <w:tab/>
            </w:r>
            <m:oMath>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t>
                  </m:r>
                </m:sup>
              </m:sSubSup>
              <m:r>
                <m:rPr>
                  <m:sty m:val="p"/>
                </m:rPr>
                <w:rPr>
                  <w:rFonts w:ascii="Cambria Math" w:hAnsi="Cambria Math"/>
                  <w:sz w:val="18"/>
                </w:rPr>
                <m:t>(</m:t>
              </m:r>
              <m:r>
                <w:rPr>
                  <w:rFonts w:ascii="Cambria Math" w:hAnsi="Cambria Math"/>
                  <w:sz w:val="18"/>
                </w:rPr>
                <m:t>t</m:t>
              </m:r>
              <m:r>
                <m:rPr>
                  <m:sty m:val="p"/>
                </m:rPr>
                <w:rPr>
                  <w:rFonts w:ascii="Cambria Math" w:hAnsi="Cambria Math"/>
                  <w:sz w:val="18"/>
                </w:rPr>
                <m:t>)=</m:t>
              </m:r>
              <m:d>
                <m:dPr>
                  <m:begChr m:val="{"/>
                  <m:endChr m:val=""/>
                  <m:ctrlPr>
                    <w:rPr>
                      <w:rFonts w:ascii="Cambria Math" w:hAnsi="Cambria Math"/>
                      <w:sz w:val="18"/>
                    </w:rPr>
                  </m:ctrlPr>
                </m:dPr>
                <m:e>
                  <m:m>
                    <m:mPr>
                      <m:plcHide m:val="1"/>
                      <m:mcs>
                        <m:mc>
                          <m:mcPr>
                            <m:count m:val="2"/>
                            <m:mcJc m:val="left"/>
                          </m:mcPr>
                        </m:mc>
                      </m:mcs>
                      <m:ctrlPr>
                        <w:rPr>
                          <w:rFonts w:ascii="Cambria Math" w:hAnsi="Cambria Math"/>
                          <w:i/>
                          <w:sz w:val="18"/>
                        </w:rPr>
                      </m:ctrlPr>
                    </m:mPr>
                    <m:mr>
                      <m:e>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min</m:t>
                            </m:r>
                          </m:sup>
                        </m:sSubSup>
                        <m:r>
                          <m:rPr>
                            <m:sty m:val="p"/>
                          </m:rPr>
                          <w:rPr>
                            <w:rFonts w:ascii="Cambria Math" w:hAnsi="Cambria Math"/>
                            <w:sz w:val="18"/>
                          </w:rPr>
                          <m:t>,</m:t>
                        </m:r>
                      </m:e>
                      <m:e>
                        <m:r>
                          <m:rPr>
                            <m:nor/>
                          </m:rPr>
                          <w:rPr>
                            <w:sz w:val="18"/>
                          </w:rPr>
                          <m:t> if </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t>
                            </m:r>
                          </m:sup>
                        </m:sSubSup>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min</m:t>
                            </m:r>
                          </m:sup>
                        </m:sSubSup>
                      </m:e>
                    </m:mr>
                    <m:mr>
                      <m:e>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t>
                            </m:r>
                          </m:sup>
                        </m:sSubSup>
                        <m:r>
                          <m:rPr>
                            <m:sty m:val="p"/>
                          </m:rPr>
                          <w:rPr>
                            <w:rFonts w:ascii="Cambria Math" w:hAnsi="Cambria Math"/>
                            <w:sz w:val="18"/>
                          </w:rPr>
                          <m:t>(</m:t>
                        </m:r>
                        <m:r>
                          <w:rPr>
                            <w:rFonts w:ascii="Cambria Math" w:hAnsi="Cambria Math"/>
                            <w:sz w:val="18"/>
                          </w:rPr>
                          <m:t>t</m:t>
                        </m:r>
                        <m:r>
                          <m:rPr>
                            <m:sty m:val="p"/>
                          </m:rPr>
                          <w:rPr>
                            <w:rFonts w:ascii="Cambria Math" w:hAnsi="Cambria Math"/>
                            <w:sz w:val="18"/>
                          </w:rPr>
                          <m:t>),</m:t>
                        </m:r>
                      </m:e>
                      <m:e>
                        <m:r>
                          <m:rPr>
                            <m:nor/>
                          </m:rPr>
                          <w:rPr>
                            <w:sz w:val="18"/>
                          </w:rPr>
                          <m:t> if </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min</m:t>
                            </m:r>
                          </m:sup>
                        </m:sSubSup>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t>
                            </m:r>
                          </m:sup>
                        </m:sSubSup>
                        <m:r>
                          <m:rPr>
                            <m:sty m:val="p"/>
                          </m:rPr>
                          <w:rPr>
                            <w:rFonts w:ascii="Cambria Math" w:hAnsi="Cambria Math"/>
                            <w:sz w:val="18"/>
                          </w:rPr>
                          <m:t>(</m:t>
                        </m:r>
                        <m:r>
                          <w:rPr>
                            <w:rFonts w:ascii="Cambria Math" w:hAnsi="Cambria Math"/>
                            <w:sz w:val="18"/>
                          </w:rPr>
                          <m:t>t</m:t>
                        </m:r>
                        <m:r>
                          <m:rPr>
                            <m:sty m:val="p"/>
                          </m:rPr>
                          <w:rPr>
                            <w:rFonts w:ascii="Cambria Math" w:hAnsi="Cambria Math"/>
                            <w:sz w:val="18"/>
                          </w:rPr>
                          <m:t>)&lt;</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max</m:t>
                            </m:r>
                          </m:sup>
                        </m:sSubSup>
                      </m:e>
                    </m:mr>
                    <m:mr>
                      <m:e>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max</m:t>
                            </m:r>
                          </m:sup>
                        </m:sSubSup>
                        <m:r>
                          <m:rPr>
                            <m:sty m:val="p"/>
                          </m:rPr>
                          <w:rPr>
                            <w:rFonts w:ascii="Cambria Math" w:hAnsi="Cambria Math"/>
                            <w:sz w:val="18"/>
                          </w:rPr>
                          <m:t>,</m:t>
                        </m:r>
                      </m:e>
                      <m:e>
                        <m:r>
                          <m:rPr>
                            <m:nor/>
                          </m:rPr>
                          <w:rPr>
                            <w:sz w:val="18"/>
                          </w:rPr>
                          <m:t> if </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t>
                            </m:r>
                          </m:sup>
                        </m:sSubSup>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max</m:t>
                            </m:r>
                          </m:sup>
                        </m:sSubSup>
                      </m:e>
                    </m:mr>
                  </m:m>
                </m:e>
              </m:d>
            </m:oMath>
          </w:p>
        </w:tc>
        <w:tc>
          <w:tcPr>
            <w:tcW w:w="546" w:type="dxa"/>
            <w:vAlign w:val="center"/>
          </w:tcPr>
          <w:p w14:paraId="1C5D23B9" w14:textId="3BFEB30A" w:rsidR="00063D7B" w:rsidRDefault="00063D7B" w:rsidP="007B385C">
            <w:pPr>
              <w:pStyle w:val="a3"/>
              <w:ind w:firstLine="0"/>
              <w:jc w:val="right"/>
            </w:pPr>
            <w:bookmarkStart w:id="15" w:name="_Ref82087950"/>
            <w:r>
              <w:rPr>
                <w:rFonts w:hint="eastAsia"/>
                <w:lang w:val="en-US" w:eastAsia="zh-CN"/>
              </w:rPr>
              <w:t>(</w:t>
            </w:r>
            <w:r>
              <w:fldChar w:fldCharType="begin"/>
            </w:r>
            <w:r>
              <w:instrText xml:space="preserve"> SEQ Equation \* ARABIC </w:instrText>
            </w:r>
            <w:r>
              <w:fldChar w:fldCharType="separate"/>
            </w:r>
            <w:r w:rsidR="008149F6">
              <w:rPr>
                <w:noProof/>
              </w:rPr>
              <w:t>19</w:t>
            </w:r>
            <w:r>
              <w:fldChar w:fldCharType="end"/>
            </w:r>
            <w:r>
              <w:rPr>
                <w:lang w:val="en-US" w:eastAsia="zh-CN"/>
              </w:rPr>
              <w:t>)</w:t>
            </w:r>
            <w:bookmarkEnd w:id="15"/>
          </w:p>
        </w:tc>
      </w:tr>
    </w:tbl>
    <w:p w14:paraId="31248D51" w14:textId="483991FC" w:rsidR="008F5AF2" w:rsidRDefault="008F5AF2" w:rsidP="002E2BAC">
      <w:pPr>
        <w:spacing w:after="240"/>
        <w:jc w:val="left"/>
      </w:pPr>
      <w:r>
        <w:t>In</w:t>
      </w:r>
      <w:r w:rsidR="00997C40">
        <w:t xml:space="preserve"> </w:t>
      </w:r>
      <w:r w:rsidR="00997C40">
        <w:fldChar w:fldCharType="begin"/>
      </w:r>
      <w:r w:rsidR="00997C40">
        <w:instrText xml:space="preserve"> REF _Ref82087941 \h </w:instrText>
      </w:r>
      <w:r w:rsidR="00997C40">
        <w:fldChar w:fldCharType="separate"/>
      </w:r>
      <w:r w:rsidR="008149F6">
        <w:rPr>
          <w:rFonts w:hint="eastAsia"/>
          <w:lang w:eastAsia="zh-CN"/>
        </w:rPr>
        <w:t>(</w:t>
      </w:r>
      <w:r w:rsidR="008149F6">
        <w:rPr>
          <w:noProof/>
        </w:rPr>
        <w:t>18</w:t>
      </w:r>
      <w:r w:rsidR="008149F6">
        <w:rPr>
          <w:lang w:eastAsia="zh-CN"/>
        </w:rPr>
        <w:t>)</w:t>
      </w:r>
      <w:r w:rsidR="00997C40">
        <w:fldChar w:fldCharType="end"/>
      </w:r>
      <w:r>
        <w:t xml:space="preserve"> and</w:t>
      </w:r>
      <w:r w:rsidR="00997C40">
        <w:t xml:space="preserve"> </w:t>
      </w:r>
      <w:r w:rsidR="00997C40">
        <w:fldChar w:fldCharType="begin"/>
      </w:r>
      <w:r w:rsidR="00997C40">
        <w:instrText xml:space="preserve"> REF _Ref82087950 \h </w:instrText>
      </w:r>
      <w:r w:rsidR="00997C40">
        <w:fldChar w:fldCharType="separate"/>
      </w:r>
      <w:r w:rsidR="008149F6">
        <w:rPr>
          <w:rFonts w:hint="eastAsia"/>
          <w:lang w:eastAsia="zh-CN"/>
        </w:rPr>
        <w:t>(</w:t>
      </w:r>
      <w:r w:rsidR="008149F6">
        <w:rPr>
          <w:noProof/>
        </w:rPr>
        <w:t>19</w:t>
      </w:r>
      <w:r w:rsidR="008149F6">
        <w:rPr>
          <w:lang w:eastAsia="zh-CN"/>
        </w:rPr>
        <w:t>)</w:t>
      </w:r>
      <w:r w:rsidR="00997C40">
        <w:fldChar w:fldCharType="end"/>
      </w:r>
      <w:r>
        <w:t xml:space="preserve">, we can see that resource unit </w:t>
      </w:r>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oMath>
      <w:r>
        <w:t xml:space="preserve"> is related to </w:t>
      </w:r>
      <m:oMath>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oMath>
      <w:r>
        <w:t xml:space="preserve">, which is determined by seller </w:t>
      </w:r>
      <m:oMath>
        <m:r>
          <w:rPr>
            <w:rFonts w:ascii="Cambria Math" w:hAnsi="Cambria Math"/>
          </w:rPr>
          <m:t>s</m:t>
        </m:r>
      </m:oMath>
      <w:r>
        <w:t>.</w:t>
      </w:r>
      <w:r w:rsidR="002E2BAC">
        <w:t xml:space="preserve"> </w:t>
      </w:r>
      <w:r w:rsidR="004E0343" w:rsidRPr="004E0343">
        <w:t>Similarly</w:t>
      </w:r>
      <w:r w:rsidR="004E0343">
        <w:t xml:space="preserve">, from </w:t>
      </w:r>
      <w:r w:rsidR="004E0343">
        <w:fldChar w:fldCharType="begin"/>
      </w:r>
      <w:r w:rsidR="004E0343">
        <w:instrText xml:space="preserve"> REF _Ref82088763 \h </w:instrText>
      </w:r>
      <w:r w:rsidR="004E0343">
        <w:fldChar w:fldCharType="separate"/>
      </w:r>
      <w:r w:rsidR="008149F6">
        <w:rPr>
          <w:rFonts w:hint="eastAsia"/>
          <w:lang w:eastAsia="zh-CN"/>
        </w:rPr>
        <w:t>(</w:t>
      </w:r>
      <w:r w:rsidR="008149F6">
        <w:rPr>
          <w:noProof/>
        </w:rPr>
        <w:t>17</w:t>
      </w:r>
      <w:r w:rsidR="008149F6">
        <w:rPr>
          <w:lang w:eastAsia="zh-CN"/>
        </w:rPr>
        <w:t>)</w:t>
      </w:r>
      <w:r w:rsidR="004E0343">
        <w:fldChar w:fldCharType="end"/>
      </w:r>
      <w:r w:rsidR="004E0343">
        <w:t>, we can get</w:t>
      </w:r>
      <w:r>
        <w:t xml:space="preserve"> </w:t>
      </w:r>
      <w:r w:rsidR="001C6721">
        <w:t>t</w:t>
      </w:r>
      <w:r>
        <w:t xml:space="preserve">he second-order derivative of </w:t>
      </w:r>
      <m:oMath>
        <m:sSub>
          <m:sSubPr>
            <m:ctrlPr>
              <w:rPr>
                <w:rFonts w:ascii="Cambria Math" w:hAnsi="Cambria Math"/>
              </w:rPr>
            </m:ctrlPr>
          </m:sSubPr>
          <m:e>
            <m:r>
              <w:rPr>
                <w:rFonts w:ascii="Cambria Math" w:hAnsi="Cambria Math"/>
              </w:rPr>
              <m:t>U</m:t>
            </m:r>
          </m:e>
          <m:sub>
            <m:r>
              <w:rPr>
                <w:rFonts w:ascii="Cambria Math" w:hAnsi="Cambria Math"/>
              </w:rPr>
              <m:t>s</m:t>
            </m:r>
          </m:sub>
        </m:sSub>
      </m:oMath>
      <w:r>
        <w:t xml:space="preserve"> can be</w:t>
      </w:r>
      <w:r w:rsidR="001C6721">
        <w:t xml:space="preserve"> </w:t>
      </w:r>
      <w:r>
        <w:t xml:space="preserve">derived as </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sSub>
              <m:sSubPr>
                <m:ctrlPr>
                  <w:rPr>
                    <w:rFonts w:ascii="Cambria Math" w:hAnsi="Cambria Math"/>
                  </w:rPr>
                </m:ctrlPr>
              </m:sSubPr>
              <m:e>
                <m:r>
                  <w:rPr>
                    <w:rFonts w:ascii="Cambria Math" w:hAnsi="Cambria Math"/>
                  </w:rPr>
                  <m:t>U</m:t>
                </m:r>
              </m:e>
              <m:sub>
                <m:r>
                  <w:rPr>
                    <w:rFonts w:ascii="Cambria Math" w:hAnsi="Cambria Math"/>
                  </w:rPr>
                  <m:t>s</m:t>
                </m:r>
              </m:sub>
            </m:sSub>
          </m:num>
          <m:den>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e>
                </m:d>
              </m:e>
              <m:sup>
                <m:r>
                  <m:rPr>
                    <m:sty m:val="p"/>
                  </m:rPr>
                  <w:rPr>
                    <w:rFonts w:ascii="Cambria Math" w:hAnsi="Cambria Math"/>
                  </w:rPr>
                  <m:t>2</m:t>
                </m:r>
              </m:sup>
            </m:sSup>
          </m:den>
        </m:f>
        <m:r>
          <m:rPr>
            <m:sty m:val="p"/>
          </m:rPr>
          <w:rPr>
            <w:rFonts w:ascii="Cambria Math" w:hAnsi="Cambria Math"/>
          </w:rPr>
          <m:t>&lt;0</m:t>
        </m:r>
      </m:oMath>
      <w:r>
        <w:t xml:space="preserve">. Obviously, </w:t>
      </w:r>
      <m:oMath>
        <m:sSub>
          <m:sSubPr>
            <m:ctrlPr>
              <w:rPr>
                <w:rFonts w:ascii="Cambria Math" w:hAnsi="Cambria Math"/>
              </w:rPr>
            </m:ctrlPr>
          </m:sSubPr>
          <m:e>
            <m:r>
              <w:rPr>
                <w:rFonts w:ascii="Cambria Math" w:hAnsi="Cambria Math"/>
              </w:rPr>
              <m:t>U</m:t>
            </m:r>
          </m:e>
          <m:sub>
            <m:r>
              <w:rPr>
                <w:rFonts w:ascii="Cambria Math" w:hAnsi="Cambria Math"/>
              </w:rPr>
              <m:t>s</m:t>
            </m:r>
          </m:sub>
        </m:sSub>
      </m:oMath>
      <w:r>
        <w:t xml:space="preserve"> is a concave function of </w:t>
      </w:r>
      <m:oMath>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oMath>
      <w:r>
        <w:t xml:space="preserve">. Meanwhile, since the constraint </w:t>
      </w:r>
      <m:oMath>
        <m:sSub>
          <m:sSubPr>
            <m:ctrlPr>
              <w:rPr>
                <w:rFonts w:ascii="Cambria Math" w:hAnsi="Cambria Math"/>
              </w:rPr>
            </m:ctrlPr>
          </m:sSubPr>
          <m:e>
            <m:r>
              <w:rPr>
                <w:rFonts w:ascii="Cambria Math" w:hAnsi="Cambria Math"/>
              </w:rPr>
              <m:t>C</m:t>
            </m:r>
          </m:e>
          <m:sub>
            <m:r>
              <m:rPr>
                <m:sty m:val="p"/>
              </m:rPr>
              <w:rPr>
                <w:rFonts w:ascii="Cambria Math" w:hAnsi="Cambria Math"/>
              </w:rPr>
              <m:t>2</m:t>
            </m:r>
          </m:sub>
        </m:sSub>
      </m:oMath>
      <w:r>
        <w:t xml:space="preserve"> is affine, the optimal solution of seller </w:t>
      </w:r>
      <m:oMath>
        <m:r>
          <w:rPr>
            <w:rFonts w:ascii="Cambria Math" w:hAnsi="Cambria Math"/>
          </w:rPr>
          <m:t>s</m:t>
        </m:r>
      </m:oMath>
      <w:r>
        <w:t xml:space="preserve"> can be calculated using </w:t>
      </w:r>
      <w:proofErr w:type="spellStart"/>
      <w:r>
        <w:t>Lagrangian</w:t>
      </w:r>
      <w:proofErr w:type="spellEnd"/>
      <w:r w:rsidR="00497292">
        <w:t xml:space="preserve"> </w:t>
      </w:r>
      <w:r>
        <w:t xml:space="preserve">multiplier </w:t>
      </w:r>
      <m:oMath>
        <m:sSub>
          <m:sSubPr>
            <m:ctrlPr>
              <w:rPr>
                <w:rFonts w:ascii="Cambria Math" w:hAnsi="Cambria Math"/>
              </w:rPr>
            </m:ctrlPr>
          </m:sSubPr>
          <m:e>
            <m:r>
              <w:rPr>
                <w:rFonts w:ascii="Cambria Math" w:hAnsi="Cambria Math"/>
              </w:rPr>
              <m:t>ν</m:t>
            </m:r>
          </m:e>
          <m:sub>
            <m:r>
              <w:rPr>
                <w:rFonts w:ascii="Cambria Math" w:hAnsi="Cambria Math"/>
              </w:rPr>
              <m:t>z</m:t>
            </m:r>
          </m:sub>
        </m:sSub>
      </m:oMath>
      <w:r>
        <w:t xml:space="preserve"> as follows,</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2"/>
        <w:gridCol w:w="550"/>
      </w:tblGrid>
      <w:tr w:rsidR="005B5285" w14:paraId="19D9F10B" w14:textId="77777777" w:rsidTr="00012FB2">
        <w:tc>
          <w:tcPr>
            <w:tcW w:w="4712" w:type="dxa"/>
          </w:tcPr>
          <w:p w14:paraId="62A5A528" w14:textId="3B1457E6" w:rsidR="005B5285" w:rsidRPr="00F550EE" w:rsidRDefault="00AB4111" w:rsidP="00F550EE">
            <w:pPr>
              <w:spacing w:after="240"/>
              <w:rPr>
                <w:sz w:val="18"/>
                <w:lang w:eastAsia="zh-CN"/>
              </w:rPr>
            </w:pPr>
            <m:oMath>
              <m:m>
                <m:mPr>
                  <m:plcHide m:val="1"/>
                  <m:mcs>
                    <m:mc>
                      <m:mcPr>
                        <m:count m:val="1"/>
                        <m:mcJc m:val="right"/>
                      </m:mcPr>
                    </m:mc>
                    <m:mc>
                      <m:mcPr>
                        <m:count m:val="1"/>
                        <m:mcJc m:val="left"/>
                      </m:mcPr>
                    </m:mc>
                  </m:mcs>
                  <m:ctrlPr>
                    <w:rPr>
                      <w:rFonts w:ascii="Cambria Math" w:hAnsi="Cambria Math"/>
                      <w:i/>
                      <w:sz w:val="18"/>
                    </w:rPr>
                  </m:ctrlPr>
                </m:mPr>
                <m:mr>
                  <m:e>
                    <m:sSub>
                      <m:sSubPr>
                        <m:ctrlPr>
                          <w:rPr>
                            <w:rFonts w:ascii="Cambria Math" w:hAnsi="Cambria Math"/>
                            <w:sz w:val="18"/>
                          </w:rPr>
                        </m:ctrlPr>
                      </m:sSubPr>
                      <m:e>
                        <m:r>
                          <w:rPr>
                            <w:rFonts w:ascii="Cambria Math" w:hAnsi="Cambria Math"/>
                            <w:sz w:val="18"/>
                          </w:rPr>
                          <m:t>L</m:t>
                        </m:r>
                      </m:e>
                      <m:sub>
                        <m:r>
                          <w:rPr>
                            <w:rFonts w:ascii="Cambria Math" w:hAnsi="Cambria Math"/>
                            <w:sz w:val="18"/>
                          </w:rPr>
                          <m:t>s</m:t>
                        </m:r>
                      </m:sub>
                    </m:sSub>
                  </m:e>
                  <m:e>
                    <m:r>
                      <w:rPr>
                        <w:rFonts w:ascii="Cambria Math" w:hAnsi="Cambria Math"/>
                        <w:sz w:val="18"/>
                      </w:rPr>
                      <m:t xml:space="preserve"> </m:t>
                    </m:r>
                    <m:r>
                      <m:rPr>
                        <m:sty m:val="p"/>
                      </m:rPr>
                      <w:rPr>
                        <w:rFonts w:ascii="Cambria Math" w:hAnsi="Cambria Math"/>
                        <w:sz w:val="18"/>
                      </w:rPr>
                      <m:t>=</m:t>
                    </m:r>
                    <m:nary>
                      <m:naryPr>
                        <m:chr m:val="∑"/>
                        <m:limLoc m:val="undOvr"/>
                        <m:grow m:val="1"/>
                        <m:ctrlPr>
                          <w:rPr>
                            <w:rFonts w:ascii="Cambria Math" w:hAnsi="Cambria Math"/>
                            <w:sz w:val="18"/>
                          </w:rPr>
                        </m:ctrlPr>
                      </m:naryPr>
                      <m:sub>
                        <m:r>
                          <w:rPr>
                            <w:rFonts w:ascii="Cambria Math" w:hAnsi="Cambria Math"/>
                            <w:sz w:val="18"/>
                          </w:rPr>
                          <m:t>i</m:t>
                        </m:r>
                        <m:r>
                          <m:rPr>
                            <m:sty m:val="p"/>
                          </m:rPr>
                          <w:rPr>
                            <w:rFonts w:ascii="Cambria Math" w:hAnsi="Cambria Math"/>
                            <w:sz w:val="18"/>
                          </w:rPr>
                          <m:t>=1</m:t>
                        </m:r>
                      </m:sub>
                      <m:sup>
                        <m:r>
                          <w:rPr>
                            <w:rFonts w:ascii="Cambria Math" w:hAnsi="Cambria Math"/>
                            <w:sz w:val="18"/>
                          </w:rPr>
                          <m:t>I</m:t>
                        </m:r>
                      </m:sup>
                      <m:e>
                        <m:r>
                          <m:rPr>
                            <m:sty m:val="p"/>
                          </m:rPr>
                          <w:rPr>
                            <w:rFonts w:ascii="Cambria Math" w:hAnsi="Cambria Math"/>
                            <w:sz w:val="18"/>
                          </w:rPr>
                          <m:t> </m:t>
                        </m:r>
                      </m:e>
                    </m:nary>
                    <m:r>
                      <m:rPr>
                        <m:sty m:val="p"/>
                      </m:rPr>
                      <w:rPr>
                        <w:rFonts w:ascii="Cambria Math" w:hAnsi="Cambria Math"/>
                        <w:sz w:val="18"/>
                      </w:rPr>
                      <m:t> </m:t>
                    </m:r>
                    <m:nary>
                      <m:naryPr>
                        <m:chr m:val="∑"/>
                        <m:limLoc m:val="undOvr"/>
                        <m:grow m:val="1"/>
                        <m:supHide m:val="1"/>
                        <m:ctrlPr>
                          <w:rPr>
                            <w:rFonts w:ascii="Cambria Math" w:hAnsi="Cambria Math"/>
                            <w:sz w:val="18"/>
                          </w:rPr>
                        </m:ctrlPr>
                      </m:naryPr>
                      <m:sub>
                        <m:r>
                          <w:rPr>
                            <w:rFonts w:ascii="Cambria Math" w:hAnsi="Cambria Math"/>
                            <w:sz w:val="18"/>
                          </w:rPr>
                          <m:t>z</m:t>
                        </m:r>
                        <m:r>
                          <m:rPr>
                            <m:sty m:val="p"/>
                          </m:rPr>
                          <w:rPr>
                            <w:rFonts w:ascii="Cambria Math" w:hAnsi="Cambria Math"/>
                            <w:sz w:val="18"/>
                          </w:rPr>
                          <m:t>∈</m:t>
                        </m:r>
                        <m:r>
                          <m:rPr>
                            <m:scr m:val="script"/>
                          </m:rPr>
                          <w:rPr>
                            <w:rFonts w:ascii="Cambria Math" w:hAnsi="Cambria Math"/>
                            <w:sz w:val="18"/>
                          </w:rPr>
                          <m:t>RT</m:t>
                        </m:r>
                      </m:sub>
                      <m:sup/>
                      <m:e>
                        <m:r>
                          <m:rPr>
                            <m:sty m:val="p"/>
                          </m:rPr>
                          <w:rPr>
                            <w:rFonts w:ascii="Cambria Math" w:hAnsi="Cambria Math"/>
                            <w:sz w:val="18"/>
                          </w:rPr>
                          <m:t> </m:t>
                        </m:r>
                      </m:e>
                    </m:nary>
                    <m:r>
                      <m:rPr>
                        <m:sty m:val="p"/>
                      </m:rPr>
                      <w:rPr>
                        <w:rFonts w:ascii="Cambria Math" w:hAnsi="Cambria Math"/>
                        <w:sz w:val="18"/>
                      </w:rPr>
                      <m:t> </m:t>
                    </m:r>
                    <m:d>
                      <m:dPr>
                        <m:ctrlPr>
                          <w:rPr>
                            <w:rFonts w:ascii="Cambria Math" w:hAnsi="Cambria Math"/>
                            <w:sz w:val="18"/>
                          </w:rPr>
                        </m:ctrlPr>
                      </m:dPr>
                      <m:e>
                        <m:sSub>
                          <m:sSubPr>
                            <m:ctrlPr>
                              <w:rPr>
                                <w:rFonts w:ascii="Cambria Math" w:hAnsi="Cambria Math"/>
                                <w:sz w:val="18"/>
                              </w:rPr>
                            </m:ctrlPr>
                          </m:sSubPr>
                          <m:e>
                            <m:r>
                              <w:rPr>
                                <w:rFonts w:ascii="Cambria Math" w:hAnsi="Cambria Math"/>
                                <w:sz w:val="18"/>
                              </w:rPr>
                              <m:t>π</m:t>
                            </m:r>
                          </m:e>
                          <m:sub>
                            <m:r>
                              <w:rPr>
                                <w:rFonts w:ascii="Cambria Math" w:hAnsi="Cambria Math"/>
                                <w:sz w:val="18"/>
                              </w:rPr>
                              <m:t>i</m:t>
                            </m:r>
                            <m:r>
                              <m:rPr>
                                <m:sty m:val="p"/>
                              </m:rPr>
                              <w:rPr>
                                <w:rFonts w:ascii="Cambria Math" w:hAnsi="Cambria Math"/>
                                <w:sz w:val="18"/>
                              </w:rPr>
                              <m:t>,</m:t>
                            </m:r>
                            <m:r>
                              <w:rPr>
                                <w:rFonts w:ascii="Cambria Math" w:hAnsi="Cambria Math"/>
                                <w:sz w:val="18"/>
                              </w:rPr>
                              <m:t>z</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β</m:t>
                            </m:r>
                          </m:e>
                          <m:sub>
                            <m:r>
                              <w:rPr>
                                <w:rFonts w:ascii="Cambria Math" w:hAnsi="Cambria Math"/>
                                <w:sz w:val="18"/>
                              </w:rPr>
                              <m:t>i</m:t>
                            </m:r>
                            <m:r>
                              <m:rPr>
                                <m:sty m:val="p"/>
                              </m:rPr>
                              <w:rPr>
                                <w:rFonts w:ascii="Cambria Math" w:hAnsi="Cambria Math"/>
                                <w:sz w:val="18"/>
                              </w:rPr>
                              <m:t>,</m:t>
                            </m:r>
                            <m:r>
                              <w:rPr>
                                <w:rFonts w:ascii="Cambria Math" w:hAnsi="Cambria Math"/>
                                <w:sz w:val="18"/>
                              </w:rPr>
                              <m:t>z</m:t>
                            </m:r>
                          </m:sub>
                          <m:sup>
                            <m:r>
                              <w:rPr>
                                <w:rFonts w:ascii="Cambria Math" w:hAnsi="Cambria Math"/>
                                <w:sz w:val="18"/>
                              </w:rPr>
                              <m:t>o</m:t>
                            </m:r>
                          </m:sup>
                        </m:sSubSup>
                      </m:e>
                    </m:d>
                    <m:nary>
                      <m:naryPr>
                        <m:chr m:val="∑"/>
                        <m:limLoc m:val="undOvr"/>
                        <m:grow m:val="1"/>
                        <m:ctrlPr>
                          <w:rPr>
                            <w:rFonts w:ascii="Cambria Math" w:hAnsi="Cambria Math"/>
                            <w:sz w:val="18"/>
                          </w:rPr>
                        </m:ctrlPr>
                      </m:naryPr>
                      <m:sub>
                        <m:r>
                          <w:rPr>
                            <w:rFonts w:ascii="Cambria Math" w:hAnsi="Cambria Math"/>
                            <w:sz w:val="18"/>
                          </w:rPr>
                          <m:t>j</m:t>
                        </m:r>
                        <m:r>
                          <m:rPr>
                            <m:sty m:val="p"/>
                          </m:rPr>
                          <w:rPr>
                            <w:rFonts w:ascii="Cambria Math" w:hAnsi="Cambria Math"/>
                            <w:sz w:val="18"/>
                          </w:rPr>
                          <m:t>=1</m:t>
                        </m:r>
                      </m:sub>
                      <m:sup>
                        <m:sSub>
                          <m:sSubPr>
                            <m:ctrlPr>
                              <w:rPr>
                                <w:rFonts w:ascii="Cambria Math" w:hAnsi="Cambria Math"/>
                                <w:sz w:val="18"/>
                              </w:rPr>
                            </m:ctrlPr>
                          </m:sSubPr>
                          <m:e>
                            <m:r>
                              <w:rPr>
                                <w:rFonts w:ascii="Cambria Math" w:hAnsi="Cambria Math"/>
                                <w:sz w:val="18"/>
                              </w:rPr>
                              <m:t>n</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up>
                      <m:e>
                        <m:r>
                          <m:rPr>
                            <m:sty m:val="p"/>
                          </m:rPr>
                          <w:rPr>
                            <w:rFonts w:ascii="Cambria Math" w:hAnsi="Cambria Math"/>
                            <w:sz w:val="18"/>
                          </w:rPr>
                          <m:t> </m:t>
                        </m:r>
                      </m:e>
                    </m:nary>
                    <m:r>
                      <m:rPr>
                        <m:sty m:val="p"/>
                      </m:rPr>
                      <w:rPr>
                        <w:rFonts w:ascii="Cambria Math" w:hAnsi="Cambria Math"/>
                        <w:sz w:val="18"/>
                      </w:rPr>
                      <m:t> </m:t>
                    </m:r>
                    <m:sSub>
                      <m:sSubPr>
                        <m:ctrlPr>
                          <w:rPr>
                            <w:rFonts w:ascii="Cambria Math" w:hAnsi="Cambria Math"/>
                            <w:sz w:val="18"/>
                          </w:rPr>
                        </m:ctrlPr>
                      </m:sSubPr>
                      <m:e>
                        <m:r>
                          <w:rPr>
                            <w:rFonts w:ascii="Cambria Math" w:hAnsi="Cambria Math"/>
                            <w:sz w:val="18"/>
                          </w:rPr>
                          <m:t>δ</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sSub>
                      <m:sSubPr>
                        <m:ctrlPr>
                          <w:rPr>
                            <w:rFonts w:ascii="Cambria Math" w:hAnsi="Cambria Math"/>
                            <w:sz w:val="18"/>
                          </w:rPr>
                        </m:ctrlPr>
                      </m:sSub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e>
                </m:mr>
                <m:mr>
                  <m:e/>
                  <m:e>
                    <m:r>
                      <w:rPr>
                        <w:rFonts w:ascii="Cambria Math" w:hAnsi="Cambria Math"/>
                        <w:sz w:val="18"/>
                      </w:rPr>
                      <m:t xml:space="preserve"> </m:t>
                    </m:r>
                    <m:nary>
                      <m:naryPr>
                        <m:chr m:val="∑"/>
                        <m:limLoc m:val="undOvr"/>
                        <m:grow m:val="1"/>
                        <m:supHide m:val="1"/>
                        <m:ctrlPr>
                          <w:rPr>
                            <w:rFonts w:ascii="Cambria Math" w:hAnsi="Cambria Math"/>
                            <w:sz w:val="18"/>
                          </w:rPr>
                        </m:ctrlPr>
                      </m:naryPr>
                      <m:sub>
                        <m:r>
                          <w:rPr>
                            <w:rFonts w:ascii="Cambria Math" w:hAnsi="Cambria Math"/>
                            <w:sz w:val="18"/>
                          </w:rPr>
                          <m:t>z</m:t>
                        </m:r>
                        <m:r>
                          <m:rPr>
                            <m:sty m:val="p"/>
                          </m:rPr>
                          <w:rPr>
                            <w:rFonts w:ascii="Cambria Math" w:hAnsi="Cambria Math"/>
                            <w:sz w:val="18"/>
                          </w:rPr>
                          <m:t>∈</m:t>
                        </m:r>
                        <m:r>
                          <m:rPr>
                            <m:scr m:val="script"/>
                          </m:rPr>
                          <w:rPr>
                            <w:rFonts w:ascii="Cambria Math" w:hAnsi="Cambria Math"/>
                            <w:sz w:val="18"/>
                          </w:rPr>
                          <m:t>RT</m:t>
                        </m:r>
                      </m:sub>
                      <m:sup/>
                      <m:e>
                        <m:r>
                          <m:rPr>
                            <m:sty m:val="p"/>
                          </m:rPr>
                          <w:rPr>
                            <w:rFonts w:ascii="Cambria Math" w:hAnsi="Cambria Math"/>
                            <w:sz w:val="18"/>
                          </w:rPr>
                          <m:t> </m:t>
                        </m:r>
                      </m:e>
                    </m:nary>
                    <m:r>
                      <m:rPr>
                        <m:sty m:val="p"/>
                      </m:rPr>
                      <w:rPr>
                        <w:rFonts w:ascii="Cambria Math" w:hAnsi="Cambria Math"/>
                        <w:sz w:val="18"/>
                      </w:rPr>
                      <m:t> </m:t>
                    </m:r>
                    <m:sSub>
                      <m:sSubPr>
                        <m:ctrlPr>
                          <w:rPr>
                            <w:rFonts w:ascii="Cambria Math" w:hAnsi="Cambria Math"/>
                            <w:sz w:val="18"/>
                          </w:rPr>
                        </m:ctrlPr>
                      </m:sSubPr>
                      <m:e>
                        <m:r>
                          <w:rPr>
                            <w:rFonts w:ascii="Cambria Math" w:hAnsi="Cambria Math"/>
                            <w:sz w:val="18"/>
                          </w:rPr>
                          <m:t>ν</m:t>
                        </m:r>
                      </m:e>
                      <m:sub>
                        <m:r>
                          <w:rPr>
                            <w:rFonts w:ascii="Cambria Math" w:hAnsi="Cambria Math"/>
                            <w:sz w:val="18"/>
                          </w:rPr>
                          <m:t>z</m:t>
                        </m:r>
                      </m:sub>
                    </m:sSub>
                    <m:nary>
                      <m:naryPr>
                        <m:chr m:val="∑"/>
                        <m:limLoc m:val="undOvr"/>
                        <m:grow m:val="1"/>
                        <m:ctrlPr>
                          <w:rPr>
                            <w:rFonts w:ascii="Cambria Math" w:hAnsi="Cambria Math"/>
                            <w:sz w:val="18"/>
                          </w:rPr>
                        </m:ctrlPr>
                      </m:naryPr>
                      <m:sub>
                        <m:r>
                          <w:rPr>
                            <w:rFonts w:ascii="Cambria Math" w:hAnsi="Cambria Math"/>
                            <w:sz w:val="18"/>
                          </w:rPr>
                          <m:t>i</m:t>
                        </m:r>
                        <m:r>
                          <m:rPr>
                            <m:sty m:val="p"/>
                          </m:rPr>
                          <w:rPr>
                            <w:rFonts w:ascii="Cambria Math" w:hAnsi="Cambria Math"/>
                            <w:sz w:val="18"/>
                          </w:rPr>
                          <m:t>=1</m:t>
                        </m:r>
                      </m:sub>
                      <m:sup>
                        <m:r>
                          <w:rPr>
                            <w:rFonts w:ascii="Cambria Math" w:hAnsi="Cambria Math"/>
                            <w:sz w:val="18"/>
                          </w:rPr>
                          <m:t>I</m:t>
                        </m:r>
                      </m:sup>
                      <m:e>
                        <m:r>
                          <m:rPr>
                            <m:sty m:val="p"/>
                          </m:rPr>
                          <w:rPr>
                            <w:rFonts w:ascii="Cambria Math" w:hAnsi="Cambria Math"/>
                            <w:sz w:val="18"/>
                          </w:rPr>
                          <m:t> </m:t>
                        </m:r>
                      </m:e>
                    </m:nary>
                    <m:r>
                      <m:rPr>
                        <m:sty m:val="p"/>
                      </m:rPr>
                      <w:rPr>
                        <w:rFonts w:ascii="Cambria Math" w:hAnsi="Cambria Math"/>
                        <w:sz w:val="18"/>
                      </w:rPr>
                      <m:t> </m:t>
                    </m:r>
                    <m:nary>
                      <m:naryPr>
                        <m:chr m:val="∑"/>
                        <m:limLoc m:val="undOvr"/>
                        <m:grow m:val="1"/>
                        <m:ctrlPr>
                          <w:rPr>
                            <w:rFonts w:ascii="Cambria Math" w:hAnsi="Cambria Math"/>
                            <w:sz w:val="18"/>
                          </w:rPr>
                        </m:ctrlPr>
                      </m:naryPr>
                      <m:sub>
                        <m:r>
                          <w:rPr>
                            <w:rFonts w:ascii="Cambria Math" w:hAnsi="Cambria Math"/>
                            <w:sz w:val="18"/>
                          </w:rPr>
                          <m:t>j</m:t>
                        </m:r>
                        <m:r>
                          <m:rPr>
                            <m:sty m:val="p"/>
                          </m:rPr>
                          <w:rPr>
                            <w:rFonts w:ascii="Cambria Math" w:hAnsi="Cambria Math"/>
                            <w:sz w:val="18"/>
                          </w:rPr>
                          <m:t>=1</m:t>
                        </m:r>
                      </m:sub>
                      <m:sup>
                        <m:sSub>
                          <m:sSubPr>
                            <m:ctrlPr>
                              <w:rPr>
                                <w:rFonts w:ascii="Cambria Math" w:hAnsi="Cambria Math"/>
                                <w:sz w:val="18"/>
                              </w:rPr>
                            </m:ctrlPr>
                          </m:sSubPr>
                          <m:e>
                            <m:r>
                              <w:rPr>
                                <w:rFonts w:ascii="Cambria Math" w:hAnsi="Cambria Math"/>
                                <w:sz w:val="18"/>
                              </w:rPr>
                              <m:t>n</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up>
                      <m:e>
                        <m:r>
                          <m:rPr>
                            <m:sty m:val="p"/>
                          </m:rPr>
                          <w:rPr>
                            <w:rFonts w:ascii="Cambria Math" w:hAnsi="Cambria Math"/>
                            <w:sz w:val="18"/>
                          </w:rPr>
                          <m:t> </m:t>
                        </m:r>
                      </m:e>
                    </m:nary>
                    <m:r>
                      <m:rPr>
                        <m:sty m:val="p"/>
                      </m:rPr>
                      <w:rPr>
                        <w:rFonts w:ascii="Cambria Math" w:hAnsi="Cambria Math"/>
                        <w:sz w:val="18"/>
                      </w:rPr>
                      <m:t> </m:t>
                    </m:r>
                    <m:d>
                      <m:dPr>
                        <m:ctrlPr>
                          <w:rPr>
                            <w:rFonts w:ascii="Cambria Math" w:hAnsi="Cambria Math"/>
                            <w:sz w:val="18"/>
                          </w:rPr>
                        </m:ctrlPr>
                      </m:dPr>
                      <m:e>
                        <m:sSub>
                          <m:sSubPr>
                            <m:ctrlPr>
                              <w:rPr>
                                <w:rFonts w:ascii="Cambria Math" w:hAnsi="Cambria Math"/>
                                <w:sz w:val="18"/>
                              </w:rPr>
                            </m:ctrlPr>
                          </m:sSubPr>
                          <m:e>
                            <m:r>
                              <w:rPr>
                                <w:rFonts w:ascii="Cambria Math" w:hAnsi="Cambria Math"/>
                                <w:sz w:val="18"/>
                              </w:rPr>
                              <m:t>a</m:t>
                            </m:r>
                          </m:e>
                          <m:sub>
                            <m:r>
                              <w:rPr>
                                <w:rFonts w:ascii="Cambria Math" w:hAnsi="Cambria Math"/>
                                <w:sz w:val="18"/>
                              </w:rPr>
                              <m:t>i</m:t>
                            </m:r>
                            <m:r>
                              <m:rPr>
                                <m:sty m:val="p"/>
                              </m:rPr>
                              <w:rPr>
                                <w:rFonts w:ascii="Cambria Math" w:hAnsi="Cambria Math"/>
                                <w:sz w:val="18"/>
                              </w:rPr>
                              <m:t>,</m:t>
                            </m:r>
                            <m:r>
                              <w:rPr>
                                <w:rFonts w:ascii="Cambria Math" w:hAnsi="Cambria Math"/>
                                <w:sz w:val="18"/>
                              </w:rPr>
                              <m:t>j</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δ</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sSub>
                          <m:sSubPr>
                            <m:ctrlPr>
                              <w:rPr>
                                <w:rFonts w:ascii="Cambria Math" w:hAnsi="Cambria Math"/>
                                <w:sz w:val="18"/>
                              </w:rPr>
                            </m:ctrlPr>
                          </m:sSub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z</m:t>
                            </m:r>
                          </m:sub>
                          <m:sup>
                            <m:r>
                              <m:rPr>
                                <m:sty m:val="p"/>
                              </m:rPr>
                              <w:rPr>
                                <w:rFonts w:ascii="Cambria Math" w:hAnsi="Cambria Math"/>
                                <w:sz w:val="18"/>
                              </w:rPr>
                              <m:t>max</m:t>
                            </m:r>
                          </m:sup>
                        </m:sSubSup>
                      </m:e>
                    </m:d>
                  </m:e>
                </m:mr>
                <m:mr>
                  <m:e>
                    <m:r>
                      <m:rPr>
                        <m:nor/>
                      </m:rPr>
                      <w:rPr>
                        <w:sz w:val="18"/>
                      </w:rPr>
                      <m:t> s.t. </m:t>
                    </m:r>
                    <m:box>
                      <m:boxPr>
                        <m:ctrlPr>
                          <w:rPr>
                            <w:rFonts w:ascii="Cambria Math" w:hAnsi="Cambria Math"/>
                            <w:sz w:val="18"/>
                          </w:rPr>
                        </m:ctrlPr>
                      </m:boxPr>
                      <m:e>
                        <m:r>
                          <m:rPr>
                            <m:sty m:val="p"/>
                          </m:rPr>
                          <w:rPr>
                            <w:rFonts w:ascii="Cambria Math" w:hAnsi="Cambria Math"/>
                            <w:sz w:val="18"/>
                          </w:rPr>
                          <m:t xml:space="preserve"> </m:t>
                        </m:r>
                      </m:e>
                    </m:box>
                  </m:e>
                  <m:e>
                    <m:sSub>
                      <m:sSubPr>
                        <m:ctrlPr>
                          <w:rPr>
                            <w:rFonts w:ascii="Cambria Math" w:hAnsi="Cambria Math"/>
                            <w:sz w:val="18"/>
                          </w:rPr>
                        </m:ctrlPr>
                      </m:sSubPr>
                      <m:e>
                        <m:r>
                          <w:rPr>
                            <w:rFonts w:ascii="Cambria Math" w:hAnsi="Cambria Math"/>
                            <w:sz w:val="18"/>
                          </w:rPr>
                          <m:t>C</m:t>
                        </m:r>
                      </m:e>
                      <m:sub>
                        <m:r>
                          <m:rPr>
                            <m:sty m:val="p"/>
                          </m:rPr>
                          <w:rPr>
                            <w:rFonts w:ascii="Cambria Math" w:hAnsi="Cambria Math"/>
                            <w:sz w:val="18"/>
                          </w:rPr>
                          <m:t>3</m:t>
                        </m:r>
                      </m:sub>
                    </m:sSub>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π</m:t>
                        </m:r>
                      </m:e>
                      <m:sub>
                        <m:r>
                          <w:rPr>
                            <w:rFonts w:ascii="Cambria Math" w:hAnsi="Cambria Math"/>
                            <w:sz w:val="18"/>
                          </w:rPr>
                          <m:t>i</m:t>
                        </m:r>
                        <m:r>
                          <m:rPr>
                            <m:sty m:val="p"/>
                          </m:rPr>
                          <w:rPr>
                            <w:rFonts w:ascii="Cambria Math" w:hAnsi="Cambria Math"/>
                            <w:sz w:val="18"/>
                          </w:rPr>
                          <m:t>,</m:t>
                        </m:r>
                        <m:r>
                          <w:rPr>
                            <w:rFonts w:ascii="Cambria Math" w:hAnsi="Cambria Math"/>
                            <w:sz w:val="18"/>
                          </w:rPr>
                          <m:t>z</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)≥0</m:t>
                    </m:r>
                  </m:e>
                </m:mr>
              </m:m>
            </m:oMath>
            <w:r w:rsidR="00100A42">
              <w:rPr>
                <w:rFonts w:hint="eastAsia"/>
                <w:sz w:val="18"/>
                <w:lang w:eastAsia="zh-CN"/>
              </w:rPr>
              <w:t>,</w:t>
            </w:r>
          </w:p>
        </w:tc>
        <w:tc>
          <w:tcPr>
            <w:tcW w:w="323" w:type="dxa"/>
            <w:vAlign w:val="center"/>
          </w:tcPr>
          <w:p w14:paraId="0517BA55" w14:textId="605BECD3" w:rsidR="005B5285" w:rsidRDefault="005B5285" w:rsidP="005B5285">
            <w:pPr>
              <w:spacing w:after="240"/>
              <w:jc w:val="right"/>
              <w:rPr>
                <w:lang w:eastAsia="zh-CN"/>
              </w:rPr>
            </w:pPr>
            <w:r>
              <w:rPr>
                <w:rFonts w:hint="eastAsia"/>
                <w:lang w:eastAsia="zh-CN"/>
              </w:rPr>
              <w:t>(</w:t>
            </w:r>
            <w:r w:rsidR="00590C98">
              <w:rPr>
                <w:noProof/>
              </w:rPr>
              <w:fldChar w:fldCharType="begin"/>
            </w:r>
            <w:r w:rsidR="00590C98">
              <w:rPr>
                <w:noProof/>
              </w:rPr>
              <w:instrText xml:space="preserve"> SEQ Equation \* ARABIC </w:instrText>
            </w:r>
            <w:r w:rsidR="00590C98">
              <w:rPr>
                <w:noProof/>
              </w:rPr>
              <w:fldChar w:fldCharType="separate"/>
            </w:r>
            <w:r w:rsidR="008149F6">
              <w:rPr>
                <w:noProof/>
              </w:rPr>
              <w:t>20</w:t>
            </w:r>
            <w:r w:rsidR="00590C98">
              <w:rPr>
                <w:noProof/>
              </w:rPr>
              <w:fldChar w:fldCharType="end"/>
            </w:r>
            <w:r>
              <w:rPr>
                <w:lang w:eastAsia="zh-CN"/>
              </w:rPr>
              <w:t>)</w:t>
            </w:r>
          </w:p>
          <w:p w14:paraId="07BDDD28" w14:textId="29DC578E" w:rsidR="005B5285" w:rsidRDefault="005B5285" w:rsidP="005C114E">
            <w:pPr>
              <w:pStyle w:val="a3"/>
              <w:ind w:firstLine="0"/>
              <w:jc w:val="right"/>
            </w:pPr>
          </w:p>
        </w:tc>
      </w:tr>
    </w:tbl>
    <w:p w14:paraId="54CD30A3" w14:textId="4DBA1C13" w:rsidR="00C841CD" w:rsidRDefault="00100A42" w:rsidP="00173640">
      <w:pPr>
        <w:spacing w:after="240"/>
        <w:jc w:val="left"/>
      </w:pPr>
      <w:r>
        <w:t>u</w:t>
      </w:r>
      <w:r w:rsidR="00C841CD">
        <w:t xml:space="preserve">sing KKT conditions, we </w:t>
      </w:r>
      <w:r w:rsidR="003E60A3">
        <w:t xml:space="preserve">can get </w:t>
      </w:r>
      <w:r w:rsidR="00C841CD">
        <w:t xml:space="preserve">the optimal selling price </w:t>
      </w:r>
      <m:oMath>
        <m:sSubSup>
          <m:sSubSupPr>
            <m:ctrlPr>
              <w:rPr>
                <w:rFonts w:ascii="Cambria Math" w:hAnsi="Cambria Math"/>
              </w:rPr>
            </m:ctrlPr>
          </m:sSubSup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up>
            <m:r>
              <m:rPr>
                <m:sty m:val="p"/>
              </m:rPr>
              <w:rPr>
                <w:rFonts w:ascii="Cambria Math" w:hAnsi="Cambria Math"/>
              </w:rPr>
              <m:t>*</m:t>
            </m:r>
          </m:sup>
        </m:sSubSup>
        <m:r>
          <m:rPr>
            <m:sty m:val="p"/>
          </m:rPr>
          <w:rPr>
            <w:rFonts w:ascii="Cambria Math" w:hAnsi="Cambria Math"/>
          </w:rPr>
          <m:t>(</m:t>
        </m:r>
        <m:r>
          <w:rPr>
            <w:rFonts w:ascii="Cambria Math" w:hAnsi="Cambria Math"/>
          </w:rPr>
          <m:t>t</m:t>
        </m:r>
        <m:r>
          <m:rPr>
            <m:sty m:val="p"/>
          </m:rPr>
          <w:rPr>
            <w:rFonts w:ascii="Cambria Math" w:hAnsi="Cambria Math"/>
          </w:rPr>
          <m:t>)</m:t>
        </m:r>
      </m:oMath>
      <w:r w:rsidR="00C841CD">
        <w:t xml:space="preserve"> is denoted as</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5"/>
        <w:gridCol w:w="550"/>
      </w:tblGrid>
      <w:tr w:rsidR="00D47AE9" w14:paraId="78234F4C" w14:textId="77777777" w:rsidTr="00012FB2">
        <w:tc>
          <w:tcPr>
            <w:tcW w:w="4489" w:type="dxa"/>
          </w:tcPr>
          <w:p w14:paraId="5DB37765" w14:textId="1C9B2D63" w:rsidR="00D47AE9" w:rsidRPr="00D47AE9" w:rsidRDefault="00AB4111" w:rsidP="00D47AE9">
            <w:pPr>
              <w:spacing w:after="240"/>
              <w:rPr>
                <w:sz w:val="18"/>
                <w:lang w:eastAsia="zh-CN"/>
              </w:rPr>
            </w:pPr>
            <m:oMath>
              <m:sSubSup>
                <m:sSubSupPr>
                  <m:ctrlPr>
                    <w:rPr>
                      <w:rFonts w:ascii="Cambria Math" w:hAnsi="Cambria Math"/>
                    </w:rPr>
                  </m:ctrlPr>
                </m:sSubSup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z</m:t>
                  </m:r>
                </m:sub>
                <m:sup>
                  <m:r>
                    <w:rPr>
                      <w:rFonts w:ascii="Cambria Math" w:hAnsi="Cambria Math"/>
                    </w:rPr>
                    <m:t>o</m:t>
                  </m:r>
                </m:sup>
              </m:sSub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ν</m:t>
                      </m:r>
                    </m:e>
                    <m:sub>
                      <m:r>
                        <w:rPr>
                          <w:rFonts w:ascii="Cambria Math" w:hAnsi="Cambria Math"/>
                        </w:rPr>
                        <m:t>z</m:t>
                      </m:r>
                    </m:sub>
                  </m:sSub>
                  <m:nary>
                    <m:naryPr>
                      <m:chr m:val="∑"/>
                      <m:limLoc m:val="undOvr"/>
                      <m:grow m:val="1"/>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rPr>
                          </m:ctrlPr>
                        </m:dPr>
                        <m:e>
                          <m:r>
                            <w:rPr>
                              <w:rFonts w:ascii="Cambria Math" w:hAnsi="Cambria Math"/>
                            </w:rPr>
                            <m:t>t</m:t>
                          </m:r>
                        </m:e>
                      </m:d>
                    </m:sup>
                    <m:e>
                      <m:r>
                        <m:rPr>
                          <m:sty m:val="p"/>
                        </m:rPr>
                        <w:rPr>
                          <w:rFonts w:ascii="Cambria Math" w:hAnsi="Cambria Math"/>
                        </w:rPr>
                        <m:t> </m:t>
                      </m:r>
                    </m:e>
                  </m:nary>
                  <m:r>
                    <m:rPr>
                      <m:sty m:val="p"/>
                    </m:rPr>
                    <w:rPr>
                      <w:rFonts w:ascii="Cambria Math" w:hAnsi="Cambria Math"/>
                    </w:rPr>
                    <m:t> </m:t>
                  </m:r>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num>
                    <m:den>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den>
                  </m:f>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rPr>
                          </m:ctrlPr>
                        </m:dPr>
                        <m:e>
                          <m:r>
                            <w:rPr>
                              <w:rFonts w:ascii="Cambria Math" w:hAnsi="Cambria Math"/>
                            </w:rPr>
                            <m:t>t</m:t>
                          </m:r>
                        </m:e>
                      </m:d>
                    </m:sup>
                    <m:e>
                      <m:r>
                        <m:rPr>
                          <m:sty m:val="p"/>
                        </m:rPr>
                        <w:rPr>
                          <w:rFonts w:ascii="Cambria Math" w:hAnsi="Cambria Math"/>
                        </w:rPr>
                        <m:t> </m:t>
                      </m:r>
                    </m:e>
                  </m:nary>
                  <m:r>
                    <m:rPr>
                      <m:sty m:val="p"/>
                    </m:rPr>
                    <w:rPr>
                      <w:rFonts w:ascii="Cambria Math" w:hAnsi="Cambria Math"/>
                    </w:rPr>
                    <m:t> </m:t>
                  </m:r>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num>
                <m:den>
                  <m:nary>
                    <m:naryPr>
                      <m:chr m:val="∑"/>
                      <m:limLoc m:val="undOvr"/>
                      <m:grow m:val="1"/>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rPr>
                          </m:ctrlPr>
                        </m:dPr>
                        <m:e>
                          <m:r>
                            <w:rPr>
                              <w:rFonts w:ascii="Cambria Math" w:hAnsi="Cambria Math"/>
                            </w:rPr>
                            <m:t>t</m:t>
                          </m:r>
                        </m:e>
                      </m:d>
                    </m:sup>
                    <m:e>
                      <m:r>
                        <m:rPr>
                          <m:sty m:val="p"/>
                        </m:rPr>
                        <w:rPr>
                          <w:rFonts w:ascii="Cambria Math" w:hAnsi="Cambria Math"/>
                        </w:rPr>
                        <m:t> </m:t>
                      </m:r>
                    </m:e>
                  </m:nary>
                  <m:r>
                    <m:rPr>
                      <m:sty m:val="p"/>
                    </m:rPr>
                    <w:rPr>
                      <w:rFonts w:ascii="Cambria Math" w:hAnsi="Cambria Math"/>
                    </w:rPr>
                    <m:t> </m:t>
                  </m:r>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num>
                    <m:den>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den>
                  </m:f>
                </m:den>
              </m:f>
            </m:oMath>
            <w:r w:rsidR="00CC0D6B">
              <w:rPr>
                <w:rFonts w:hint="eastAsia"/>
                <w:sz w:val="18"/>
                <w:lang w:eastAsia="zh-CN"/>
              </w:rPr>
              <w:t>,</w:t>
            </w:r>
          </w:p>
        </w:tc>
        <w:tc>
          <w:tcPr>
            <w:tcW w:w="546" w:type="dxa"/>
            <w:vAlign w:val="center"/>
          </w:tcPr>
          <w:p w14:paraId="0A2E11DF" w14:textId="7122C173" w:rsidR="00D47AE9" w:rsidRPr="00E142E3" w:rsidRDefault="00D47AE9" w:rsidP="00D47AE9">
            <w:pPr>
              <w:spacing w:after="240"/>
              <w:rPr>
                <w:lang w:eastAsia="zh-CN"/>
              </w:rPr>
            </w:pPr>
            <w:r>
              <w:rPr>
                <w:rFonts w:hint="eastAsia"/>
                <w:lang w:eastAsia="zh-CN"/>
              </w:rPr>
              <w:t>(</w:t>
            </w:r>
            <w:r w:rsidR="00590C98">
              <w:rPr>
                <w:noProof/>
              </w:rPr>
              <w:fldChar w:fldCharType="begin"/>
            </w:r>
            <w:r w:rsidR="00590C98">
              <w:rPr>
                <w:noProof/>
              </w:rPr>
              <w:instrText xml:space="preserve"> SEQ Equation \* ARABIC </w:instrText>
            </w:r>
            <w:r w:rsidR="00590C98">
              <w:rPr>
                <w:noProof/>
              </w:rPr>
              <w:fldChar w:fldCharType="separate"/>
            </w:r>
            <w:r w:rsidR="008149F6">
              <w:rPr>
                <w:noProof/>
              </w:rPr>
              <w:t>21</w:t>
            </w:r>
            <w:r w:rsidR="00590C98">
              <w:rPr>
                <w:noProof/>
              </w:rPr>
              <w:fldChar w:fldCharType="end"/>
            </w:r>
            <w:r>
              <w:rPr>
                <w:lang w:eastAsia="zh-CN"/>
              </w:rPr>
              <w:t>)</w:t>
            </w:r>
          </w:p>
          <w:p w14:paraId="48F8495D" w14:textId="686BC9EA" w:rsidR="00D47AE9" w:rsidRDefault="00D47AE9" w:rsidP="00D47AE9">
            <w:pPr>
              <w:pStyle w:val="a3"/>
              <w:ind w:right="396" w:firstLine="0"/>
              <w:jc w:val="center"/>
            </w:pPr>
          </w:p>
        </w:tc>
      </w:tr>
    </w:tbl>
    <w:p w14:paraId="60DF6F11" w14:textId="2C1B467A" w:rsidR="00C841CD" w:rsidRDefault="00C841CD" w:rsidP="00C841CD">
      <w:pPr>
        <w:spacing w:after="240"/>
        <w:jc w:val="left"/>
        <w:rPr>
          <w:lang w:eastAsia="zh-CN"/>
        </w:rPr>
      </w:pPr>
      <w:r>
        <w:t xml:space="preserve">where </w:t>
      </w:r>
      <m:oMath>
        <m:sSub>
          <m:sSubPr>
            <m:ctrlPr>
              <w:rPr>
                <w:rFonts w:ascii="Cambria Math" w:hAnsi="Cambria Math"/>
              </w:rPr>
            </m:ctrlPr>
          </m:sSubPr>
          <m:e>
            <m:r>
              <w:rPr>
                <w:rFonts w:ascii="Cambria Math" w:hAnsi="Cambria Math"/>
              </w:rPr>
              <m:t>ν</m:t>
            </m:r>
          </m:e>
          <m:sub>
            <m:r>
              <w:rPr>
                <w:rFonts w:ascii="Cambria Math" w:hAnsi="Cambria Math"/>
              </w:rPr>
              <m:t>z</m:t>
            </m:r>
          </m:sub>
        </m:sSub>
      </m:oMath>
      <w:r>
        <w:t xml:space="preserve"> can be updated by using classical </w:t>
      </w:r>
      <w:proofErr w:type="spellStart"/>
      <w:r>
        <w:t>subgradient</w:t>
      </w:r>
      <w:proofErr w:type="spellEnd"/>
      <w:r>
        <w:t xml:space="preserve"> </w:t>
      </w:r>
      <m:oMath>
        <m:r>
          <m:rPr>
            <m:sty m:val="p"/>
          </m:rPr>
          <w:rPr>
            <w:rFonts w:ascii="Cambria Math" w:hAnsi="Cambria Math"/>
          </w:rPr>
          <m:t>method</m:t>
        </m:r>
      </m:oMath>
      <w:r w:rsidR="00434684">
        <w:rPr>
          <w:rFonts w:hint="eastAsia"/>
          <w:lang w:eastAsia="zh-CN"/>
        </w:rPr>
        <w:t>.</w:t>
      </w:r>
    </w:p>
    <w:p w14:paraId="2CE154E5" w14:textId="7C168934" w:rsidR="004A44AC" w:rsidRDefault="00C841CD" w:rsidP="00C841CD">
      <w:pPr>
        <w:pStyle w:val="2"/>
      </w:pPr>
      <w:r w:rsidRPr="00C841CD">
        <w:t>Opportunistic Admissibility and Resource Allocation Policy</w:t>
      </w:r>
    </w:p>
    <w:p w14:paraId="4F2D05A5" w14:textId="57F225D2" w:rsidR="00B813F2" w:rsidRPr="00640184" w:rsidRDefault="00670E26" w:rsidP="00670E26">
      <w:pPr>
        <w:ind w:firstLine="288"/>
        <w:jc w:val="both"/>
      </w:pPr>
      <w:r>
        <w:t>Nest</w:t>
      </w:r>
      <w:r w:rsidR="00C841CD">
        <w:t xml:space="preserve">, we propose the OAR policy to solve the opportunistic admissibility and resource allocation problem.  OAR policy is </w:t>
      </w:r>
      <w:r w:rsidR="00F1057A">
        <w:t xml:space="preserve">shown in </w:t>
      </w:r>
      <m:oMath>
        <m:r>
          <w:rPr>
            <w:rFonts w:ascii="Cambria Math" w:hAnsi="Cambria Math"/>
          </w:rPr>
          <m:t>Algorithm</m:t>
        </m:r>
        <m:r>
          <m:rPr>
            <m:sty m:val="p"/>
          </m:rPr>
          <w:rPr>
            <w:rFonts w:ascii="Cambria Math" w:hAnsi="Cambria Math"/>
          </w:rPr>
          <m:t xml:space="preserve"> 1</m:t>
        </m:r>
      </m:oMath>
      <w:r w:rsidR="00F1057A">
        <w:rPr>
          <w:rFonts w:hint="eastAsia"/>
          <w:lang w:eastAsia="zh-CN"/>
        </w:rPr>
        <w:t>.</w:t>
      </w:r>
      <w:r w:rsidR="00F1057A">
        <w:rPr>
          <w:lang w:eastAsia="zh-CN"/>
        </w:rPr>
        <w:t xml:space="preserve"> </w:t>
      </w:r>
      <w:r w:rsidR="00565A4D">
        <w:t xml:space="preserve">First, we </w:t>
      </w:r>
      <w:r w:rsidR="00C841CD">
        <w:t>obtain the optimal solution of admissibility</w:t>
      </w:r>
      <w:r w:rsidR="00781775">
        <w:t xml:space="preserve"> </w:t>
      </w:r>
      <m:oMath>
        <m:r>
          <w:rPr>
            <w:rFonts w:ascii="Cambria Math" w:hAnsi="Cambria Math" w:cstheme="majorHAnsi"/>
          </w:rPr>
          <m:t>Φ</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s</m:t>
                </m:r>
              </m:e>
              <m:sub>
                <m:r>
                  <w:rPr>
                    <w:rFonts w:ascii="Cambria Math" w:hAnsi="Cambria Math" w:cstheme="majorHAnsi"/>
                  </w:rPr>
                  <m:t>i</m:t>
                </m:r>
              </m:sub>
            </m:sSub>
            <m:d>
              <m:dPr>
                <m:ctrlPr>
                  <w:rPr>
                    <w:rFonts w:ascii="Cambria Math" w:hAnsi="Cambria Math" w:cstheme="majorHAnsi"/>
                    <w:i/>
                  </w:rPr>
                </m:ctrlPr>
              </m:dPr>
              <m:e>
                <m:r>
                  <w:rPr>
                    <w:rFonts w:ascii="Cambria Math" w:hAnsi="Cambria Math" w:cstheme="majorHAnsi"/>
                  </w:rPr>
                  <m:t>t</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a</m:t>
                </m:r>
              </m:e>
              <m:sub>
                <m:r>
                  <w:rPr>
                    <w:rFonts w:ascii="Cambria Math" w:hAnsi="Cambria Math" w:cstheme="majorHAnsi"/>
                  </w:rPr>
                  <m:t>i</m:t>
                </m:r>
              </m:sub>
            </m:sSub>
            <m:d>
              <m:dPr>
                <m:ctrlPr>
                  <w:rPr>
                    <w:rFonts w:ascii="Cambria Math" w:hAnsi="Cambria Math" w:cstheme="majorHAnsi"/>
                    <w:i/>
                  </w:rPr>
                </m:ctrlPr>
              </m:dPr>
              <m:e>
                <m:r>
                  <w:rPr>
                    <w:rFonts w:ascii="Cambria Math" w:hAnsi="Cambria Math" w:cstheme="majorHAnsi"/>
                  </w:rPr>
                  <m:t>t</m:t>
                </m:r>
              </m:e>
            </m:d>
          </m:e>
        </m:d>
      </m:oMath>
      <w:r w:rsidR="00C841CD">
        <w:t xml:space="preserve"> based on MDP model. Then, we</w:t>
      </w:r>
      <w:r w:rsidR="000E130E">
        <w:t xml:space="preserve"> </w:t>
      </w:r>
      <w:r w:rsidR="00C841CD">
        <w:t>obtain the optimal resource allocation</w:t>
      </w:r>
      <w:r w:rsidR="000E130E">
        <w:t xml:space="preserve"> based on the game</w:t>
      </w:r>
      <w:r w:rsidR="00C841CD">
        <w:t xml:space="preserve">. </w:t>
      </w:r>
      <w:r w:rsidR="00021EA6">
        <w:t>T</w:t>
      </w:r>
      <w:r w:rsidR="00C841CD">
        <w:t>he buyer-seller game begins to execute negotiation process, such as exchanging negotiation</w:t>
      </w:r>
      <w:r w:rsidR="00AF6DF1">
        <w:t xml:space="preserve"> </w:t>
      </w:r>
      <w:r w:rsidR="00C841CD">
        <w:t>information</w:t>
      </w:r>
      <w:r w:rsidR="00434684">
        <w:t xml:space="preserve"> </w:t>
      </w:r>
      <w:r w:rsidR="00434684">
        <w:fldChar w:fldCharType="begin"/>
      </w:r>
      <w:r w:rsidR="00434684">
        <w:instrText xml:space="preserve"> REF _Ref81851225 \r \h </w:instrText>
      </w:r>
      <w:r w:rsidR="00434684">
        <w:fldChar w:fldCharType="separate"/>
      </w:r>
      <w:r w:rsidR="008149F6">
        <w:t>[4]</w:t>
      </w:r>
      <w:r w:rsidR="00434684">
        <w:fldChar w:fldCharType="end"/>
      </w:r>
      <w:r w:rsidR="00C841CD">
        <w:t xml:space="preserve"> </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num>
              <m:den>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den>
            </m:f>
          </m:e>
        </m:d>
      </m:oMath>
      <w:r w:rsidR="00C841CD">
        <w:t xml:space="preserve"> from the buyer to the seller, and</w:t>
      </w:r>
      <w:r w:rsidR="00C841CD" w:rsidRPr="007F3E70">
        <w:rPr>
          <w:i/>
        </w:rPr>
        <w:t xml:space="preserve"> </w:t>
      </w:r>
      <m:oMath>
        <m:sSub>
          <m:sSubPr>
            <m:ctrlPr>
              <w:rPr>
                <w:rFonts w:ascii="Cambria Math" w:hAnsi="Cambria Math"/>
                <w:i/>
              </w:rPr>
            </m:ctrlPr>
          </m:sSubPr>
          <m:e>
            <m:r>
              <w:rPr>
                <w:rFonts w:ascii="Cambria Math" w:hAnsi="Cambria Math"/>
              </w:rPr>
              <m:t>π</m:t>
            </m:r>
          </m:e>
          <m:sub>
            <m:r>
              <w:rPr>
                <w:rFonts w:ascii="Cambria Math" w:hAnsi="Cambria Math"/>
              </w:rPr>
              <m:t>i,z</m:t>
            </m:r>
          </m:sub>
        </m:sSub>
        <m:d>
          <m:dPr>
            <m:ctrlPr>
              <w:rPr>
                <w:rFonts w:ascii="Cambria Math" w:hAnsi="Cambria Math"/>
                <w:i/>
              </w:rPr>
            </m:ctrlPr>
          </m:dPr>
          <m:e>
            <m:r>
              <w:rPr>
                <w:rFonts w:ascii="Cambria Math" w:hAnsi="Cambria Math"/>
              </w:rPr>
              <m:t>t</m:t>
            </m:r>
          </m:e>
        </m:d>
      </m:oMath>
      <w:r w:rsidR="00C841CD">
        <w:t xml:space="preserve"> from the seller to the buyer. </w:t>
      </w:r>
      <w:r w:rsidR="00640184" w:rsidRPr="00640184">
        <w:t xml:space="preserve">With information exchanging, the buyer and the seller update their own reward function and iterate until SE solutions </w:t>
      </w:r>
      <m:oMath>
        <m:sSubSup>
          <m:sSubSupPr>
            <m:ctrlPr>
              <w:rPr>
                <w:rFonts w:ascii="Cambria Math" w:hAnsi="Cambria Math"/>
              </w:rPr>
            </m:ctrlPr>
          </m:sSubSup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up>
            <m:r>
              <w:rPr>
                <w:rFonts w:ascii="Cambria Math" w:hAnsi="Cambria Math"/>
              </w:rPr>
              <m:t>SE</m:t>
            </m:r>
          </m:sup>
        </m:sSubSup>
        <m:d>
          <m:dPr>
            <m:ctrlPr>
              <w:rPr>
                <w:rFonts w:ascii="Cambria Math" w:hAnsi="Cambria Math"/>
              </w:rPr>
            </m:ctrlPr>
          </m:dPr>
          <m:e>
            <m:r>
              <w:rPr>
                <w:rFonts w:ascii="Cambria Math" w:hAnsi="Cambria Math"/>
              </w:rPr>
              <m:t>t</m:t>
            </m:r>
          </m:e>
        </m:d>
      </m:oMath>
      <w:r w:rsidR="00640184" w:rsidRPr="00640184">
        <w:t xml:space="preserve"> and </w:t>
      </w:r>
      <m:oMath>
        <m:sSubSup>
          <m:sSubSupPr>
            <m:ctrlPr>
              <w:rPr>
                <w:rFonts w:ascii="Cambria Math" w:hAnsi="Cambria Math"/>
              </w:rPr>
            </m:ctrlPr>
          </m:sSubSup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up>
            <m:r>
              <w:rPr>
                <w:rFonts w:ascii="Cambria Math" w:hAnsi="Cambria Math"/>
              </w:rPr>
              <m:t>SE</m:t>
            </m:r>
          </m:sup>
        </m:sSubSup>
        <m:d>
          <m:dPr>
            <m:ctrlPr>
              <w:rPr>
                <w:rFonts w:ascii="Cambria Math" w:hAnsi="Cambria Math"/>
              </w:rPr>
            </m:ctrlPr>
          </m:dPr>
          <m:e>
            <m:r>
              <w:rPr>
                <w:rFonts w:ascii="Cambria Math" w:hAnsi="Cambria Math"/>
              </w:rPr>
              <m:t>t</m:t>
            </m:r>
          </m:e>
        </m:d>
      </m:oMath>
      <w:r w:rsidR="00640184" w:rsidRPr="00640184">
        <w:t xml:space="preserve"> are obtained.</w:t>
      </w:r>
    </w:p>
    <w:tbl>
      <w:tblPr>
        <w:tblStyle w:val="ad"/>
        <w:tblW w:w="50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
        <w:gridCol w:w="236"/>
        <w:gridCol w:w="304"/>
        <w:gridCol w:w="360"/>
        <w:gridCol w:w="3597"/>
        <w:gridCol w:w="68"/>
      </w:tblGrid>
      <w:tr w:rsidR="00B813F2" w14:paraId="79E73191" w14:textId="77777777" w:rsidTr="00C00588">
        <w:tc>
          <w:tcPr>
            <w:tcW w:w="5033" w:type="dxa"/>
            <w:gridSpan w:val="6"/>
            <w:tcBorders>
              <w:top w:val="single" w:sz="6" w:space="0" w:color="auto"/>
              <w:bottom w:val="single" w:sz="6" w:space="0" w:color="auto"/>
            </w:tcBorders>
          </w:tcPr>
          <w:p w14:paraId="2AFE53F2" w14:textId="2A7DD839" w:rsidR="00B813F2" w:rsidRDefault="00B813F2" w:rsidP="005C114E">
            <w:pPr>
              <w:jc w:val="both"/>
            </w:pPr>
            <w:r>
              <w:t xml:space="preserve">Algorithm 1: </w:t>
            </w:r>
            <w:r w:rsidRPr="00B813F2">
              <w:t>Opportunistic Admissibility and Resource Allocation Policy</w:t>
            </w:r>
          </w:p>
        </w:tc>
      </w:tr>
      <w:tr w:rsidR="00B813F2" w14:paraId="5030E734" w14:textId="77777777" w:rsidTr="004E4FB2">
        <w:tc>
          <w:tcPr>
            <w:tcW w:w="418" w:type="dxa"/>
            <w:tcBorders>
              <w:top w:val="single" w:sz="6" w:space="0" w:color="auto"/>
            </w:tcBorders>
          </w:tcPr>
          <w:p w14:paraId="356592E5" w14:textId="77777777" w:rsidR="00B813F2" w:rsidRDefault="00B813F2" w:rsidP="005C114E">
            <w:pPr>
              <w:jc w:val="both"/>
            </w:pPr>
          </w:p>
        </w:tc>
        <w:tc>
          <w:tcPr>
            <w:tcW w:w="4615" w:type="dxa"/>
            <w:gridSpan w:val="5"/>
            <w:tcBorders>
              <w:top w:val="single" w:sz="6" w:space="0" w:color="auto"/>
            </w:tcBorders>
          </w:tcPr>
          <w:p w14:paraId="14C1218D" w14:textId="77777777" w:rsidR="00B813F2" w:rsidRDefault="00B813F2" w:rsidP="005C114E">
            <w:pPr>
              <w:jc w:val="both"/>
              <w:rPr>
                <w:lang w:eastAsia="zh-CN"/>
              </w:rPr>
            </w:pPr>
            <w:proofErr w:type="gramStart"/>
            <w:r>
              <w:rPr>
                <w:lang w:eastAsia="zh-CN"/>
              </w:rPr>
              <w:t>Input  :</w:t>
            </w:r>
            <w:proofErr w:type="gramEnd"/>
            <w:r>
              <w:rPr>
                <w:rFonts w:hint="eastAsia"/>
                <w:lang w:eastAsia="zh-CN"/>
              </w:rPr>
              <w:t xml:space="preserve"> </w:t>
            </w:r>
            <w:r>
              <w:rPr>
                <w:lang w:eastAsia="zh-CN"/>
              </w:rPr>
              <w:t xml:space="preserve"> </w:t>
            </w:r>
            <m:oMath>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a</m:t>
                  </m:r>
                </m:sup>
              </m:sSubSup>
              <m:r>
                <m:rPr>
                  <m:sty m:val="p"/>
                </m:rPr>
                <w:rPr>
                  <w:rFonts w:ascii="Cambria Math" w:hAnsi="Cambria Math"/>
                </w:rPr>
                <m:t>(</m:t>
              </m:r>
              <m:r>
                <w:rPr>
                  <w:rFonts w:ascii="Cambria Math" w:hAnsi="Cambria Math"/>
                </w:rPr>
                <m:t>t</m:t>
              </m:r>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a</m:t>
                  </m:r>
                </m:sup>
              </m:sSubSup>
              <m:r>
                <m:rPr>
                  <m:sty m:val="p"/>
                </m:rPr>
                <w:rPr>
                  <w:rFonts w:ascii="Cambria Math" w:hAnsi="Cambria Math"/>
                </w:rPr>
                <m:t>(</m:t>
              </m:r>
              <m:r>
                <w:rPr>
                  <w:rFonts w:ascii="Cambria Math" w:hAnsi="Cambria Math"/>
                </w:rPr>
                <m:t>t</m:t>
              </m:r>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ω</m:t>
                  </m:r>
                </m:sup>
              </m:sSubSup>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r>
                    <m:rPr>
                      <m:sty m:val="p"/>
                    </m:rPr>
                    <w:rPr>
                      <w:rFonts w:ascii="Cambria Math" w:hAnsi="Cambria Math"/>
                    </w:rPr>
                    <m:t>,</m:t>
                  </m:r>
                  <m:r>
                    <w:rPr>
                      <w:rFonts w:ascii="Cambria Math" w:hAnsi="Cambria Math"/>
                    </w:rPr>
                    <m:t>z</m:t>
                  </m:r>
                </m:sub>
              </m:sSub>
            </m:oMath>
          </w:p>
        </w:tc>
      </w:tr>
      <w:tr w:rsidR="00B813F2" w14:paraId="780C1649" w14:textId="77777777" w:rsidTr="004E4FB2">
        <w:tc>
          <w:tcPr>
            <w:tcW w:w="418" w:type="dxa"/>
          </w:tcPr>
          <w:p w14:paraId="7F228C94" w14:textId="77777777" w:rsidR="00B813F2" w:rsidRDefault="00B813F2" w:rsidP="005C114E"/>
        </w:tc>
        <w:tc>
          <w:tcPr>
            <w:tcW w:w="4615" w:type="dxa"/>
            <w:gridSpan w:val="5"/>
          </w:tcPr>
          <w:p w14:paraId="6B781009" w14:textId="4AFE700F" w:rsidR="00B813F2" w:rsidRDefault="00B813F2" w:rsidP="005C114E">
            <w:pPr>
              <w:jc w:val="both"/>
              <w:rPr>
                <w:lang w:eastAsia="zh-CN"/>
              </w:rPr>
            </w:pPr>
            <w:r>
              <w:rPr>
                <w:rFonts w:hint="eastAsia"/>
                <w:lang w:eastAsia="zh-CN"/>
              </w:rPr>
              <w:t>O</w:t>
            </w:r>
            <w:r>
              <w:rPr>
                <w:lang w:eastAsia="zh-CN"/>
              </w:rPr>
              <w:t xml:space="preserve">utput: </w:t>
            </w:r>
            <m:oMath>
              <m:sSubSup>
                <m:sSubSupPr>
                  <m:ctrlPr>
                    <w:rPr>
                      <w:rFonts w:ascii="Cambria Math" w:hAnsi="Cambria Math"/>
                    </w:rPr>
                  </m:ctrlPr>
                </m:sSubSup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up>
                  <m:r>
                    <w:rPr>
                      <w:rFonts w:ascii="Cambria Math" w:hAnsi="Cambria Math"/>
                    </w:rPr>
                    <m:t>SE</m:t>
                  </m:r>
                </m:sup>
              </m:sSubSup>
              <m:r>
                <m:rPr>
                  <m:sty m:val="p"/>
                </m:rPr>
                <w:rPr>
                  <w:rFonts w:ascii="Cambria Math" w:hAnsi="Cambria Math"/>
                </w:rPr>
                <m:t>(</m:t>
              </m:r>
              <m:r>
                <w:rPr>
                  <w:rFonts w:ascii="Cambria Math" w:hAnsi="Cambria Math"/>
                </w:rPr>
                <m:t>t</m:t>
              </m:r>
              <m:r>
                <m:rPr>
                  <m:sty m:val="p"/>
                </m:rPr>
                <w:rPr>
                  <w:rFonts w:ascii="Cambria Math" w:hAnsi="Cambria Math"/>
                </w:rPr>
                <m:t>),</m:t>
              </m:r>
              <m:sSubSup>
                <m:sSubSupPr>
                  <m:ctrlPr>
                    <w:rPr>
                      <w:rFonts w:ascii="Cambria Math" w:hAnsi="Cambria Math"/>
                    </w:rPr>
                  </m:ctrlPr>
                </m:sSubSup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up>
                  <m:r>
                    <w:rPr>
                      <w:rFonts w:ascii="Cambria Math" w:hAnsi="Cambria Math"/>
                    </w:rPr>
                    <m:t>SE</m:t>
                  </m:r>
                </m:sup>
              </m:sSubSup>
              <m:r>
                <m:rPr>
                  <m:sty m:val="p"/>
                </m:rPr>
                <w:rPr>
                  <w:rFonts w:ascii="Cambria Math" w:hAnsi="Cambria Math"/>
                </w:rPr>
                <m:t>(</m:t>
              </m:r>
              <m:r>
                <w:rPr>
                  <w:rFonts w:ascii="Cambria Math" w:hAnsi="Cambria Math"/>
                </w:rPr>
                <m:t>t</m:t>
              </m:r>
              <m:r>
                <m:rPr>
                  <m:sty m:val="p"/>
                </m:rPr>
                <w:rPr>
                  <w:rFonts w:ascii="Cambria Math" w:hAnsi="Cambria Math"/>
                </w:rPr>
                <m:t>)</m:t>
              </m:r>
            </m:oMath>
          </w:p>
        </w:tc>
      </w:tr>
      <w:tr w:rsidR="00B813F2" w14:paraId="2B84A8D2" w14:textId="77777777" w:rsidTr="004E4FB2">
        <w:tc>
          <w:tcPr>
            <w:tcW w:w="418" w:type="dxa"/>
          </w:tcPr>
          <w:p w14:paraId="02BFF9D1" w14:textId="77777777" w:rsidR="00B813F2" w:rsidRDefault="00B813F2" w:rsidP="005C114E">
            <w:pPr>
              <w:rPr>
                <w:lang w:eastAsia="zh-CN"/>
              </w:rPr>
            </w:pPr>
            <w:r>
              <w:rPr>
                <w:rFonts w:hint="eastAsia"/>
                <w:lang w:eastAsia="zh-CN"/>
              </w:rPr>
              <w:t>1</w:t>
            </w:r>
          </w:p>
        </w:tc>
        <w:tc>
          <w:tcPr>
            <w:tcW w:w="4615" w:type="dxa"/>
            <w:gridSpan w:val="5"/>
          </w:tcPr>
          <w:p w14:paraId="19DF6DD1" w14:textId="77777777" w:rsidR="00B813F2" w:rsidRPr="00A542C2" w:rsidRDefault="00B813F2" w:rsidP="005C114E">
            <w:pPr>
              <w:jc w:val="both"/>
              <w:rPr>
                <w:lang w:eastAsia="zh-CN"/>
              </w:rPr>
            </w:pPr>
            <w:r w:rsidRPr="00A542C2">
              <w:rPr>
                <w:lang w:eastAsia="zh-CN"/>
              </w:rPr>
              <w:t xml:space="preserve">Set the initial stage </w:t>
            </w:r>
            <m:oMath>
              <m:r>
                <m:rPr>
                  <m:sty m:val="p"/>
                </m:rPr>
                <w:rPr>
                  <w:rFonts w:ascii="Cambria Math" w:hAnsi="Cambria Math"/>
                  <w:lang w:eastAsia="zh-CN"/>
                </w:rPr>
                <m:t>t=0</m:t>
              </m:r>
            </m:oMath>
          </w:p>
        </w:tc>
      </w:tr>
      <w:tr w:rsidR="00B813F2" w14:paraId="374A543B" w14:textId="77777777" w:rsidTr="004E4FB2">
        <w:tc>
          <w:tcPr>
            <w:tcW w:w="418" w:type="dxa"/>
          </w:tcPr>
          <w:p w14:paraId="1B4D4C1E" w14:textId="77777777" w:rsidR="00B813F2" w:rsidRDefault="00B813F2" w:rsidP="005C114E">
            <w:pPr>
              <w:rPr>
                <w:lang w:eastAsia="zh-CN"/>
              </w:rPr>
            </w:pPr>
            <w:r>
              <w:rPr>
                <w:rFonts w:hint="eastAsia"/>
                <w:lang w:eastAsia="zh-CN"/>
              </w:rPr>
              <w:t>2</w:t>
            </w:r>
          </w:p>
        </w:tc>
        <w:tc>
          <w:tcPr>
            <w:tcW w:w="4615" w:type="dxa"/>
            <w:gridSpan w:val="5"/>
          </w:tcPr>
          <w:p w14:paraId="7F6DEDD7" w14:textId="77777777" w:rsidR="00B813F2" w:rsidRPr="00FE28AA" w:rsidRDefault="00B813F2" w:rsidP="005C114E">
            <w:pPr>
              <w:jc w:val="both"/>
              <w:rPr>
                <w:lang w:eastAsia="zh-CN"/>
              </w:rPr>
            </w:pPr>
            <w:r>
              <w:rPr>
                <w:rFonts w:hint="eastAsia"/>
                <w:lang w:eastAsia="zh-CN"/>
              </w:rPr>
              <w:t>F</w:t>
            </w:r>
            <w:r>
              <w:rPr>
                <w:lang w:eastAsia="zh-CN"/>
              </w:rPr>
              <w:t xml:space="preserve">or all </w:t>
            </w:r>
            <m:oMath>
              <m:sSub>
                <m:sSubPr>
                  <m:ctrlPr>
                    <w:rPr>
                      <w:rFonts w:ascii="Cambria Math" w:hAnsi="Cambria Math"/>
                      <w:lang w:eastAsia="zh-CN"/>
                    </w:rPr>
                  </m:ctrlPr>
                </m:sSubPr>
                <m:e>
                  <m:r>
                    <m:rPr>
                      <m:sty m:val="p"/>
                    </m:rPr>
                    <w:rPr>
                      <w:rFonts w:ascii="Cambria Math" w:hAnsi="Cambria Math"/>
                      <w:lang w:eastAsia="zh-CN"/>
                    </w:rPr>
                    <m:t>s</m:t>
                  </m:r>
                </m:e>
                <m:sub>
                  <m:r>
                    <m:rPr>
                      <m:sty m:val="p"/>
                    </m:rPr>
                    <w:rPr>
                      <w:rFonts w:ascii="Cambria Math" w:hAnsi="Cambria Math"/>
                      <w:lang w:eastAsia="zh-CN"/>
                    </w:rPr>
                    <m:t>i</m:t>
                  </m:r>
                </m:sub>
              </m:sSub>
              <m:d>
                <m:dPr>
                  <m:ctrlPr>
                    <w:rPr>
                      <w:rFonts w:ascii="Cambria Math" w:hAnsi="Cambria Math"/>
                      <w:lang w:eastAsia="zh-CN"/>
                    </w:rPr>
                  </m:ctrlPr>
                </m:dPr>
                <m:e>
                  <m:r>
                    <m:rPr>
                      <m:sty m:val="p"/>
                    </m:rPr>
                    <w:rPr>
                      <w:rFonts w:ascii="Cambria Math" w:hAnsi="Cambria Math"/>
                      <w:lang w:eastAsia="zh-CN"/>
                    </w:rPr>
                    <m:t>t</m:t>
                  </m:r>
                </m:e>
              </m:d>
              <m:r>
                <m:rPr>
                  <m:sty m:val="p"/>
                </m:rPr>
                <w:rPr>
                  <w:rFonts w:ascii="Cambria Math" w:hAnsi="Cambria Math" w:hint="eastAsia"/>
                  <w:lang w:eastAsia="zh-CN"/>
                </w:rPr>
                <m:t>∈</m:t>
              </m:r>
              <m:r>
                <m:rPr>
                  <m:scr m:val="double-struck"/>
                </m:rPr>
                <w:rPr>
                  <w:rFonts w:ascii="Cambria Math" w:hAnsi="Cambria Math"/>
                </w:rPr>
                <m:t>S</m:t>
              </m:r>
            </m:oMath>
            <w:r>
              <w:rPr>
                <w:rFonts w:hint="eastAsia"/>
                <w:lang w:eastAsia="zh-CN"/>
              </w:rPr>
              <w:t xml:space="preserve"> </w:t>
            </w:r>
            <w:r>
              <w:rPr>
                <w:lang w:eastAsia="zh-CN"/>
              </w:rPr>
              <w:t>do</w:t>
            </w:r>
          </w:p>
        </w:tc>
      </w:tr>
      <w:tr w:rsidR="00B813F2" w14:paraId="6D30E8FD" w14:textId="77777777" w:rsidTr="004E4FB2">
        <w:tc>
          <w:tcPr>
            <w:tcW w:w="418" w:type="dxa"/>
          </w:tcPr>
          <w:p w14:paraId="398E307A" w14:textId="77777777" w:rsidR="00B813F2" w:rsidRDefault="00B813F2" w:rsidP="005C114E">
            <w:pPr>
              <w:rPr>
                <w:lang w:eastAsia="zh-CN"/>
              </w:rPr>
            </w:pPr>
            <w:r>
              <w:rPr>
                <w:rFonts w:hint="eastAsia"/>
                <w:lang w:eastAsia="zh-CN"/>
              </w:rPr>
              <w:t>3</w:t>
            </w:r>
          </w:p>
        </w:tc>
        <w:tc>
          <w:tcPr>
            <w:tcW w:w="236" w:type="dxa"/>
          </w:tcPr>
          <w:p w14:paraId="1EE69861" w14:textId="77777777" w:rsidR="00B813F2" w:rsidRDefault="00B813F2" w:rsidP="005C114E">
            <w:pPr>
              <w:jc w:val="both"/>
              <w:rPr>
                <w:lang w:eastAsia="zh-CN"/>
              </w:rPr>
            </w:pPr>
          </w:p>
        </w:tc>
        <w:tc>
          <w:tcPr>
            <w:tcW w:w="4379" w:type="dxa"/>
            <w:gridSpan w:val="4"/>
          </w:tcPr>
          <w:p w14:paraId="0F7095D6" w14:textId="77777777" w:rsidR="00B813F2" w:rsidRPr="00F65EC9" w:rsidRDefault="00B813F2" w:rsidP="005C114E">
            <w:pPr>
              <w:jc w:val="left"/>
            </w:pPr>
            <w:r>
              <w:rPr>
                <w:rFonts w:hint="eastAsia"/>
                <w:lang w:eastAsia="zh-CN"/>
              </w:rPr>
              <w:t>C</w:t>
            </w:r>
            <w:r>
              <w:rPr>
                <w:lang w:eastAsia="zh-CN"/>
              </w:rPr>
              <w:t>ompute</w:t>
            </w:r>
            <w:r>
              <w:rPr>
                <w:rFonts w:hint="eastAsia"/>
                <w:lang w:eastAsia="zh-CN"/>
              </w:rPr>
              <w:t xml:space="preserve"> </w:t>
            </w:r>
            <m:oMath>
              <m:r>
                <w:rPr>
                  <w:rFonts w:ascii="Cambria Math" w:hAnsi="Cambria Math" w:cstheme="majorHAnsi"/>
                  <w:sz w:val="16"/>
                </w:rPr>
                <m:t>V</m:t>
              </m:r>
              <m:d>
                <m:dPr>
                  <m:ctrlPr>
                    <w:rPr>
                      <w:rFonts w:ascii="Cambria Math" w:hAnsi="Cambria Math" w:cstheme="majorHAnsi"/>
                      <w:sz w:val="16"/>
                    </w:rPr>
                  </m:ctrlPr>
                </m:dPr>
                <m:e>
                  <m:sSub>
                    <m:sSubPr>
                      <m:ctrlPr>
                        <w:rPr>
                          <w:rFonts w:ascii="Cambria Math" w:hAnsi="Cambria Math" w:cstheme="majorHAnsi"/>
                          <w:sz w:val="16"/>
                        </w:rPr>
                      </m:ctrlPr>
                    </m:sSubPr>
                    <m:e>
                      <m:r>
                        <w:rPr>
                          <w:rFonts w:ascii="Cambria Math" w:hAnsi="Cambria Math" w:cstheme="majorHAnsi"/>
                          <w:sz w:val="16"/>
                        </w:rPr>
                        <m:t>s</m:t>
                      </m:r>
                    </m:e>
                    <m:sub>
                      <m:r>
                        <w:rPr>
                          <w:rFonts w:ascii="Cambria Math" w:hAnsi="Cambria Math" w:cstheme="majorHAnsi"/>
                          <w:sz w:val="16"/>
                        </w:rPr>
                        <m:t>i</m:t>
                      </m:r>
                    </m:sub>
                  </m:sSub>
                  <m:d>
                    <m:dPr>
                      <m:ctrlPr>
                        <w:rPr>
                          <w:rFonts w:ascii="Cambria Math" w:hAnsi="Cambria Math" w:cstheme="majorHAnsi"/>
                          <w:sz w:val="16"/>
                        </w:rPr>
                      </m:ctrlPr>
                    </m:dPr>
                    <m:e>
                      <m:r>
                        <w:rPr>
                          <w:rFonts w:ascii="Cambria Math" w:hAnsi="Cambria Math" w:cstheme="majorHAnsi"/>
                          <w:sz w:val="16"/>
                        </w:rPr>
                        <m:t>t</m:t>
                      </m:r>
                      <m:r>
                        <m:rPr>
                          <m:sty m:val="p"/>
                        </m:rPr>
                        <w:rPr>
                          <w:rFonts w:ascii="Cambria Math" w:hAnsi="Cambria Math" w:cstheme="majorHAnsi"/>
                          <w:sz w:val="16"/>
                        </w:rPr>
                        <m:t>+1</m:t>
                      </m:r>
                    </m:e>
                  </m:d>
                </m:e>
              </m:d>
              <m:r>
                <m:rPr>
                  <m:sty m:val="p"/>
                </m:rPr>
                <w:rPr>
                  <w:rFonts w:ascii="Cambria Math" w:hAnsi="Cambria Math" w:cstheme="majorHAnsi"/>
                  <w:sz w:val="16"/>
                </w:rPr>
                <m:t>=</m:t>
              </m:r>
              <m:func>
                <m:funcPr>
                  <m:ctrlPr>
                    <w:rPr>
                      <w:rFonts w:ascii="Cambria Math" w:hAnsi="Cambria Math" w:cstheme="majorHAnsi"/>
                      <w:sz w:val="16"/>
                    </w:rPr>
                  </m:ctrlPr>
                </m:funcPr>
                <m:fName>
                  <m:r>
                    <m:rPr>
                      <m:sty m:val="p"/>
                    </m:rPr>
                    <w:rPr>
                      <w:rFonts w:ascii="Cambria Math" w:hAnsi="Cambria Math" w:cstheme="majorHAnsi"/>
                      <w:sz w:val="16"/>
                    </w:rPr>
                    <m:t>max</m:t>
                  </m:r>
                </m:fName>
                <m:e>
                  <m:sSub>
                    <m:sSubPr>
                      <m:ctrlPr>
                        <w:rPr>
                          <w:rFonts w:ascii="Cambria Math" w:hAnsi="Cambria Math" w:cstheme="majorHAnsi"/>
                          <w:sz w:val="16"/>
                        </w:rPr>
                      </m:ctrlPr>
                    </m:sSubPr>
                    <m:e>
                      <m:r>
                        <m:rPr>
                          <m:sty m:val="p"/>
                        </m:rPr>
                        <w:rPr>
                          <w:rFonts w:ascii="Cambria Math" w:hAnsi="Cambria Math" w:cstheme="majorHAnsi"/>
                          <w:sz w:val="16"/>
                        </w:rPr>
                        <m:t>1</m:t>
                      </m:r>
                    </m:e>
                    <m:sub>
                      <m:r>
                        <m:rPr>
                          <m:sty m:val="p"/>
                        </m:rPr>
                        <w:rPr>
                          <w:rFonts w:ascii="Cambria Math" w:hAnsi="Cambria Math" w:cstheme="majorHAnsi"/>
                          <w:sz w:val="16"/>
                        </w:rPr>
                        <m:t>Φ</m:t>
                      </m:r>
                      <m:d>
                        <m:dPr>
                          <m:ctrlPr>
                            <w:rPr>
                              <w:rFonts w:ascii="Cambria Math" w:hAnsi="Cambria Math" w:cstheme="majorHAnsi"/>
                              <w:sz w:val="16"/>
                            </w:rPr>
                          </m:ctrlPr>
                        </m:dPr>
                        <m:e>
                          <m:sSub>
                            <m:sSubPr>
                              <m:ctrlPr>
                                <w:rPr>
                                  <w:rFonts w:ascii="Cambria Math" w:hAnsi="Cambria Math" w:cstheme="majorHAnsi"/>
                                  <w:sz w:val="16"/>
                                </w:rPr>
                              </m:ctrlPr>
                            </m:sSubPr>
                            <m:e>
                              <m:r>
                                <w:rPr>
                                  <w:rFonts w:ascii="Cambria Math" w:hAnsi="Cambria Math" w:cstheme="majorHAnsi"/>
                                  <w:sz w:val="16"/>
                                </w:rPr>
                                <m:t>s</m:t>
                              </m:r>
                            </m:e>
                            <m:sub>
                              <m:r>
                                <w:rPr>
                                  <w:rFonts w:ascii="Cambria Math" w:hAnsi="Cambria Math" w:cstheme="majorHAnsi"/>
                                  <w:sz w:val="16"/>
                                </w:rPr>
                                <m:t>i</m:t>
                              </m:r>
                            </m:sub>
                          </m:sSub>
                          <m:d>
                            <m:dPr>
                              <m:ctrlPr>
                                <w:rPr>
                                  <w:rFonts w:ascii="Cambria Math" w:hAnsi="Cambria Math" w:cstheme="majorHAnsi"/>
                                  <w:sz w:val="16"/>
                                </w:rPr>
                              </m:ctrlPr>
                            </m:dPr>
                            <m:e>
                              <m:r>
                                <w:rPr>
                                  <w:rFonts w:ascii="Cambria Math" w:hAnsi="Cambria Math" w:cstheme="majorHAnsi"/>
                                  <w:sz w:val="16"/>
                                </w:rPr>
                                <m:t>t</m:t>
                              </m:r>
                            </m:e>
                          </m:d>
                          <m:r>
                            <m:rPr>
                              <m:sty m:val="p"/>
                            </m:rPr>
                            <w:rPr>
                              <w:rFonts w:ascii="Cambria Math" w:hAnsi="Cambria Math" w:cstheme="majorHAnsi"/>
                              <w:sz w:val="16"/>
                            </w:rPr>
                            <m:t>,</m:t>
                          </m:r>
                          <m:sSub>
                            <m:sSubPr>
                              <m:ctrlPr>
                                <w:rPr>
                                  <w:rFonts w:ascii="Cambria Math" w:hAnsi="Cambria Math" w:cstheme="majorHAnsi"/>
                                  <w:sz w:val="16"/>
                                </w:rPr>
                              </m:ctrlPr>
                            </m:sSubPr>
                            <m:e>
                              <m:r>
                                <w:rPr>
                                  <w:rFonts w:ascii="Cambria Math" w:hAnsi="Cambria Math" w:cstheme="majorHAnsi"/>
                                  <w:sz w:val="16"/>
                                </w:rPr>
                                <m:t>a</m:t>
                              </m:r>
                            </m:e>
                            <m:sub>
                              <m:r>
                                <w:rPr>
                                  <w:rFonts w:ascii="Cambria Math" w:hAnsi="Cambria Math" w:cstheme="majorHAnsi"/>
                                  <w:sz w:val="16"/>
                                </w:rPr>
                                <m:t>i</m:t>
                              </m:r>
                            </m:sub>
                          </m:sSub>
                          <m:d>
                            <m:dPr>
                              <m:ctrlPr>
                                <w:rPr>
                                  <w:rFonts w:ascii="Cambria Math" w:hAnsi="Cambria Math" w:cstheme="majorHAnsi"/>
                                  <w:sz w:val="16"/>
                                </w:rPr>
                              </m:ctrlPr>
                            </m:dPr>
                            <m:e>
                              <m:r>
                                <w:rPr>
                                  <w:rFonts w:ascii="Cambria Math" w:hAnsi="Cambria Math" w:cstheme="majorHAnsi"/>
                                  <w:sz w:val="16"/>
                                </w:rPr>
                                <m:t>t</m:t>
                              </m:r>
                            </m:e>
                          </m:d>
                        </m:e>
                      </m:d>
                    </m:sub>
                  </m:sSub>
                </m:e>
              </m:func>
              <m:r>
                <w:rPr>
                  <w:rFonts w:ascii="Cambria Math" w:hAnsi="Cambria Math" w:cstheme="majorHAnsi"/>
                  <w:sz w:val="16"/>
                </w:rPr>
                <m:t>R</m:t>
              </m:r>
              <m:d>
                <m:dPr>
                  <m:ctrlPr>
                    <w:rPr>
                      <w:rFonts w:ascii="Cambria Math" w:hAnsi="Cambria Math" w:cstheme="majorHAnsi"/>
                      <w:sz w:val="16"/>
                    </w:rPr>
                  </m:ctrlPr>
                </m:dPr>
                <m:e>
                  <m:sSub>
                    <m:sSubPr>
                      <m:ctrlPr>
                        <w:rPr>
                          <w:rFonts w:ascii="Cambria Math" w:hAnsi="Cambria Math" w:cstheme="majorHAnsi"/>
                          <w:sz w:val="16"/>
                        </w:rPr>
                      </m:ctrlPr>
                    </m:sSubPr>
                    <m:e>
                      <m:r>
                        <w:rPr>
                          <w:rFonts w:ascii="Cambria Math" w:hAnsi="Cambria Math" w:cstheme="majorHAnsi"/>
                          <w:sz w:val="16"/>
                        </w:rPr>
                        <m:t>s</m:t>
                      </m:r>
                    </m:e>
                    <m:sub>
                      <m:r>
                        <w:rPr>
                          <w:rFonts w:ascii="Cambria Math" w:hAnsi="Cambria Math" w:cstheme="majorHAnsi"/>
                          <w:sz w:val="16"/>
                        </w:rPr>
                        <m:t>i</m:t>
                      </m:r>
                    </m:sub>
                  </m:sSub>
                  <m:d>
                    <m:dPr>
                      <m:ctrlPr>
                        <w:rPr>
                          <w:rFonts w:ascii="Cambria Math" w:hAnsi="Cambria Math" w:cstheme="majorHAnsi"/>
                          <w:sz w:val="16"/>
                        </w:rPr>
                      </m:ctrlPr>
                    </m:dPr>
                    <m:e>
                      <m:r>
                        <w:rPr>
                          <w:rFonts w:ascii="Cambria Math" w:hAnsi="Cambria Math" w:cstheme="majorHAnsi"/>
                          <w:sz w:val="16"/>
                        </w:rPr>
                        <m:t>t</m:t>
                      </m:r>
                    </m:e>
                  </m:d>
                  <m:r>
                    <m:rPr>
                      <m:sty m:val="p"/>
                    </m:rPr>
                    <w:rPr>
                      <w:rFonts w:ascii="Cambria Math" w:hAnsi="Cambria Math" w:cstheme="majorHAnsi"/>
                      <w:sz w:val="16"/>
                    </w:rPr>
                    <m:t>,</m:t>
                  </m:r>
                  <m:sSub>
                    <m:sSubPr>
                      <m:ctrlPr>
                        <w:rPr>
                          <w:rFonts w:ascii="Cambria Math" w:hAnsi="Cambria Math" w:cstheme="majorHAnsi"/>
                          <w:sz w:val="16"/>
                        </w:rPr>
                      </m:ctrlPr>
                    </m:sSubPr>
                    <m:e>
                      <m:r>
                        <w:rPr>
                          <w:rFonts w:ascii="Cambria Math" w:hAnsi="Cambria Math" w:cstheme="majorHAnsi"/>
                          <w:sz w:val="16"/>
                        </w:rPr>
                        <m:t>a</m:t>
                      </m:r>
                    </m:e>
                    <m:sub>
                      <m:r>
                        <w:rPr>
                          <w:rFonts w:ascii="Cambria Math" w:hAnsi="Cambria Math" w:cstheme="majorHAnsi"/>
                          <w:sz w:val="16"/>
                        </w:rPr>
                        <m:t>i</m:t>
                      </m:r>
                    </m:sub>
                  </m:sSub>
                  <m:d>
                    <m:dPr>
                      <m:ctrlPr>
                        <w:rPr>
                          <w:rFonts w:ascii="Cambria Math" w:hAnsi="Cambria Math" w:cstheme="majorHAnsi"/>
                          <w:sz w:val="16"/>
                        </w:rPr>
                      </m:ctrlPr>
                    </m:dPr>
                    <m:e>
                      <m:r>
                        <w:rPr>
                          <w:rFonts w:ascii="Cambria Math" w:hAnsi="Cambria Math" w:cstheme="majorHAnsi"/>
                          <w:sz w:val="16"/>
                        </w:rPr>
                        <m:t>t</m:t>
                      </m:r>
                    </m:e>
                  </m:d>
                </m:e>
              </m:d>
            </m:oMath>
          </w:p>
        </w:tc>
      </w:tr>
      <w:tr w:rsidR="00B813F2" w14:paraId="7866551B" w14:textId="77777777" w:rsidTr="004E4FB2">
        <w:trPr>
          <w:trHeight w:val="152"/>
        </w:trPr>
        <w:tc>
          <w:tcPr>
            <w:tcW w:w="418" w:type="dxa"/>
          </w:tcPr>
          <w:p w14:paraId="08671F3C" w14:textId="77777777" w:rsidR="00B813F2" w:rsidRDefault="00B813F2" w:rsidP="005C114E">
            <w:pPr>
              <w:rPr>
                <w:lang w:eastAsia="zh-CN"/>
              </w:rPr>
            </w:pPr>
            <w:r>
              <w:rPr>
                <w:rFonts w:hint="eastAsia"/>
                <w:lang w:eastAsia="zh-CN"/>
              </w:rPr>
              <w:t>4</w:t>
            </w:r>
          </w:p>
        </w:tc>
        <w:tc>
          <w:tcPr>
            <w:tcW w:w="236" w:type="dxa"/>
          </w:tcPr>
          <w:p w14:paraId="7725F4DE" w14:textId="77777777" w:rsidR="00B813F2" w:rsidRDefault="00B813F2" w:rsidP="005C114E">
            <w:pPr>
              <w:jc w:val="both"/>
              <w:rPr>
                <w:lang w:eastAsia="zh-CN"/>
              </w:rPr>
            </w:pPr>
          </w:p>
        </w:tc>
        <w:tc>
          <w:tcPr>
            <w:tcW w:w="4379" w:type="dxa"/>
            <w:gridSpan w:val="4"/>
          </w:tcPr>
          <w:p w14:paraId="062FF212" w14:textId="77777777" w:rsidR="00B813F2" w:rsidRDefault="00B813F2" w:rsidP="005C114E">
            <w:pPr>
              <w:jc w:val="both"/>
            </w:pPr>
            <w:r>
              <w:rPr>
                <w:lang w:eastAsia="zh-CN"/>
              </w:rPr>
              <w:t>If</w:t>
            </w:r>
            <w:r w:rsidRPr="00907B78">
              <w:rPr>
                <w:i/>
                <w:lang w:eastAsia="zh-CN"/>
              </w:rPr>
              <w:t xml:space="preserve"> </w:t>
            </w:r>
            <m:oMath>
              <m:sSub>
                <m:sSubPr>
                  <m:ctrlPr>
                    <w:rPr>
                      <w:rFonts w:ascii="Cambria Math" w:hAnsi="Cambria Math"/>
                      <w:i/>
                      <w:sz w:val="18"/>
                    </w:rPr>
                  </m:ctrlPr>
                </m:sSubPr>
                <m:e>
                  <m:r>
                    <w:rPr>
                      <w:rFonts w:ascii="Cambria Math" w:hAnsi="Cambria Math"/>
                      <w:sz w:val="18"/>
                    </w:rPr>
                    <m:t>max</m:t>
                  </m:r>
                </m:e>
                <m:sub>
                  <m:sSub>
                    <m:sSubPr>
                      <m:ctrlPr>
                        <w:rPr>
                          <w:rFonts w:ascii="Cambria Math" w:hAnsi="Cambria Math"/>
                          <w:i/>
                          <w:sz w:val="18"/>
                        </w:rPr>
                      </m:ctrlPr>
                    </m:sSubPr>
                    <m:e>
                      <m:r>
                        <w:rPr>
                          <w:rFonts w:ascii="Cambria Math" w:hAnsi="Cambria Math"/>
                          <w:sz w:val="18"/>
                        </w:rPr>
                        <m:t>s</m:t>
                      </m:r>
                    </m:e>
                    <m:sub>
                      <m:r>
                        <w:rPr>
                          <w:rFonts w:ascii="Cambria Math" w:hAnsi="Cambria Math"/>
                          <w:sz w:val="18"/>
                        </w:rPr>
                        <m:t>i</m:t>
                      </m:r>
                    </m:sub>
                  </m:sSub>
                  <m:r>
                    <w:rPr>
                      <w:rFonts w:ascii="Cambria Math" w:hAnsi="Cambria Math"/>
                      <w:sz w:val="18"/>
                    </w:rPr>
                    <m:t>(t)∈</m:t>
                  </m:r>
                  <m:r>
                    <m:rPr>
                      <m:scr m:val="double-struck"/>
                    </m:rPr>
                    <w:rPr>
                      <w:rFonts w:ascii="Cambria Math" w:hAnsi="Cambria Math"/>
                      <w:sz w:val="18"/>
                    </w:rPr>
                    <m:t>S</m:t>
                  </m:r>
                </m:sub>
              </m:sSub>
              <m:r>
                <w:rPr>
                  <w:rFonts w:ascii="Cambria Math" w:hAnsi="Cambria Math" w:hint="eastAsia"/>
                  <w:sz w:val="18"/>
                </w:rPr>
                <m:t>∣</m:t>
              </m:r>
              <m:r>
                <w:rPr>
                  <w:rFonts w:ascii="Cambria Math" w:hAnsi="Cambria Math"/>
                  <w:sz w:val="18"/>
                </w:rPr>
                <m:t>V</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s</m:t>
                      </m:r>
                    </m:e>
                    <m:sub>
                      <m:r>
                        <w:rPr>
                          <w:rFonts w:ascii="Cambria Math" w:hAnsi="Cambria Math"/>
                          <w:sz w:val="18"/>
                        </w:rPr>
                        <m:t>i</m:t>
                      </m:r>
                    </m:sub>
                  </m:sSub>
                  <m:d>
                    <m:dPr>
                      <m:ctrlPr>
                        <w:rPr>
                          <w:rFonts w:ascii="Cambria Math" w:hAnsi="Cambria Math"/>
                          <w:i/>
                          <w:sz w:val="18"/>
                        </w:rPr>
                      </m:ctrlPr>
                    </m:dPr>
                    <m:e>
                      <m:r>
                        <w:rPr>
                          <w:rFonts w:ascii="Cambria Math" w:hAnsi="Cambria Math"/>
                          <w:sz w:val="18"/>
                        </w:rPr>
                        <m:t>t+1</m:t>
                      </m:r>
                    </m:e>
                  </m:d>
                </m:e>
              </m:d>
              <m:r>
                <w:rPr>
                  <w:rFonts w:ascii="Cambria Math" w:hAnsi="Cambria Math"/>
                  <w:sz w:val="18"/>
                </w:rPr>
                <m:t>-V</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s</m:t>
                      </m:r>
                    </m:e>
                    <m:sub>
                      <m:r>
                        <w:rPr>
                          <w:rFonts w:ascii="Cambria Math" w:hAnsi="Cambria Math"/>
                          <w:sz w:val="18"/>
                        </w:rPr>
                        <m:t>i</m:t>
                      </m:r>
                    </m:sub>
                  </m:sSub>
                  <m:d>
                    <m:dPr>
                      <m:ctrlPr>
                        <w:rPr>
                          <w:rFonts w:ascii="Cambria Math" w:hAnsi="Cambria Math"/>
                          <w:i/>
                          <w:sz w:val="18"/>
                        </w:rPr>
                      </m:ctrlPr>
                    </m:dPr>
                    <m:e>
                      <m:r>
                        <w:rPr>
                          <w:rFonts w:ascii="Cambria Math" w:hAnsi="Cambria Math"/>
                          <w:sz w:val="18"/>
                        </w:rPr>
                        <m:t>t</m:t>
                      </m:r>
                    </m:e>
                  </m:d>
                </m:e>
              </m:d>
              <m:r>
                <w:rPr>
                  <w:rFonts w:ascii="Cambria Math" w:hAnsi="Cambria Math" w:hint="eastAsia"/>
                  <w:sz w:val="18"/>
                </w:rPr>
                <m:t>∣</m:t>
              </m:r>
              <m:r>
                <w:rPr>
                  <w:rFonts w:ascii="Cambria Math" w:hAnsi="Cambria Math"/>
                  <w:sz w:val="18"/>
                </w:rPr>
                <m:t>&lt;threshold</m:t>
              </m:r>
            </m:oMath>
          </w:p>
        </w:tc>
      </w:tr>
      <w:tr w:rsidR="00B813F2" w14:paraId="1F571E7F" w14:textId="77777777" w:rsidTr="004E4FB2">
        <w:trPr>
          <w:trHeight w:val="152"/>
        </w:trPr>
        <w:tc>
          <w:tcPr>
            <w:tcW w:w="418" w:type="dxa"/>
          </w:tcPr>
          <w:p w14:paraId="08DBF256" w14:textId="77777777" w:rsidR="00B813F2" w:rsidRDefault="00B813F2" w:rsidP="005C114E"/>
        </w:tc>
        <w:tc>
          <w:tcPr>
            <w:tcW w:w="236" w:type="dxa"/>
          </w:tcPr>
          <w:p w14:paraId="78EC74BA" w14:textId="77777777" w:rsidR="00B813F2" w:rsidRDefault="00B813F2" w:rsidP="005C114E">
            <w:pPr>
              <w:jc w:val="both"/>
              <w:rPr>
                <w:lang w:eastAsia="zh-CN"/>
              </w:rPr>
            </w:pPr>
          </w:p>
        </w:tc>
        <w:tc>
          <w:tcPr>
            <w:tcW w:w="304" w:type="dxa"/>
          </w:tcPr>
          <w:p w14:paraId="2246F936" w14:textId="77777777" w:rsidR="00B813F2" w:rsidRDefault="00B813F2" w:rsidP="005C114E">
            <w:pPr>
              <w:jc w:val="both"/>
              <w:rPr>
                <w:lang w:eastAsia="zh-CN"/>
              </w:rPr>
            </w:pPr>
          </w:p>
        </w:tc>
        <w:tc>
          <w:tcPr>
            <w:tcW w:w="4075" w:type="dxa"/>
            <w:gridSpan w:val="3"/>
          </w:tcPr>
          <w:p w14:paraId="17D346FD" w14:textId="77777777" w:rsidR="00B813F2" w:rsidRDefault="00B813F2" w:rsidP="005C114E">
            <w:pPr>
              <w:jc w:val="both"/>
              <w:rPr>
                <w:lang w:eastAsia="zh-CN"/>
              </w:rPr>
            </w:pPr>
            <w:r>
              <w:rPr>
                <w:rFonts w:hint="eastAsia"/>
                <w:lang w:eastAsia="zh-CN"/>
              </w:rPr>
              <w:t>T</w:t>
            </w:r>
            <w:r>
              <w:rPr>
                <w:lang w:eastAsia="zh-CN"/>
              </w:rPr>
              <w:t xml:space="preserve">hen </w:t>
            </w:r>
          </w:p>
        </w:tc>
      </w:tr>
      <w:tr w:rsidR="00B813F2" w14:paraId="4B77B8AB" w14:textId="77777777" w:rsidTr="004E4FB2">
        <w:trPr>
          <w:trHeight w:val="152"/>
        </w:trPr>
        <w:tc>
          <w:tcPr>
            <w:tcW w:w="418" w:type="dxa"/>
          </w:tcPr>
          <w:p w14:paraId="6C39A5A8" w14:textId="77777777" w:rsidR="00B813F2" w:rsidRDefault="00B813F2" w:rsidP="005C114E">
            <w:pPr>
              <w:rPr>
                <w:lang w:eastAsia="zh-CN"/>
              </w:rPr>
            </w:pPr>
            <w:r>
              <w:rPr>
                <w:rFonts w:hint="eastAsia"/>
                <w:lang w:eastAsia="zh-CN"/>
              </w:rPr>
              <w:t>5</w:t>
            </w:r>
          </w:p>
        </w:tc>
        <w:tc>
          <w:tcPr>
            <w:tcW w:w="236" w:type="dxa"/>
          </w:tcPr>
          <w:p w14:paraId="7A950EB8" w14:textId="77777777" w:rsidR="00B813F2" w:rsidRDefault="00B813F2" w:rsidP="005C114E">
            <w:pPr>
              <w:jc w:val="both"/>
              <w:rPr>
                <w:lang w:eastAsia="zh-CN"/>
              </w:rPr>
            </w:pPr>
          </w:p>
        </w:tc>
        <w:tc>
          <w:tcPr>
            <w:tcW w:w="304" w:type="dxa"/>
          </w:tcPr>
          <w:p w14:paraId="4362B03D" w14:textId="77777777" w:rsidR="00B813F2" w:rsidRDefault="00B813F2" w:rsidP="005C114E">
            <w:pPr>
              <w:jc w:val="both"/>
              <w:rPr>
                <w:lang w:eastAsia="zh-CN"/>
              </w:rPr>
            </w:pPr>
          </w:p>
        </w:tc>
        <w:tc>
          <w:tcPr>
            <w:tcW w:w="4075" w:type="dxa"/>
            <w:gridSpan w:val="3"/>
          </w:tcPr>
          <w:p w14:paraId="3C0FF6B1" w14:textId="77777777" w:rsidR="00B813F2" w:rsidRPr="0008025D" w:rsidRDefault="00B813F2" w:rsidP="005C114E">
            <w:pPr>
              <w:jc w:val="both"/>
              <w:rPr>
                <w:i/>
              </w:rPr>
            </w:pPr>
            <w:r>
              <w:rPr>
                <w:lang w:eastAsia="zh-CN"/>
              </w:rPr>
              <w:t xml:space="preserve">Output </w:t>
            </w:r>
            <m:oMath>
              <m:r>
                <w:rPr>
                  <w:rFonts w:ascii="Cambria Math" w:hAnsi="Cambria Math" w:cstheme="majorHAnsi"/>
                </w:rPr>
                <m:t>Φ</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s</m:t>
                      </m:r>
                    </m:e>
                    <m:sub>
                      <m:r>
                        <w:rPr>
                          <w:rFonts w:ascii="Cambria Math" w:hAnsi="Cambria Math" w:cstheme="majorHAnsi"/>
                        </w:rPr>
                        <m:t>i</m:t>
                      </m:r>
                    </m:sub>
                  </m:sSub>
                  <m:d>
                    <m:dPr>
                      <m:ctrlPr>
                        <w:rPr>
                          <w:rFonts w:ascii="Cambria Math" w:hAnsi="Cambria Math" w:cstheme="majorHAnsi"/>
                          <w:i/>
                        </w:rPr>
                      </m:ctrlPr>
                    </m:dPr>
                    <m:e>
                      <m:r>
                        <w:rPr>
                          <w:rFonts w:ascii="Cambria Math" w:hAnsi="Cambria Math" w:cstheme="majorHAnsi"/>
                        </w:rPr>
                        <m:t>t</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a</m:t>
                      </m:r>
                    </m:e>
                    <m:sub>
                      <m:r>
                        <w:rPr>
                          <w:rFonts w:ascii="Cambria Math" w:hAnsi="Cambria Math" w:cstheme="majorHAnsi"/>
                        </w:rPr>
                        <m:t>i</m:t>
                      </m:r>
                    </m:sub>
                  </m:sSub>
                  <m:d>
                    <m:dPr>
                      <m:ctrlPr>
                        <w:rPr>
                          <w:rFonts w:ascii="Cambria Math" w:hAnsi="Cambria Math" w:cstheme="majorHAnsi"/>
                          <w:i/>
                        </w:rPr>
                      </m:ctrlPr>
                    </m:dPr>
                    <m:e>
                      <m:r>
                        <w:rPr>
                          <w:rFonts w:ascii="Cambria Math" w:hAnsi="Cambria Math" w:cstheme="majorHAnsi"/>
                        </w:rPr>
                        <m:t>t</m:t>
                      </m:r>
                    </m:e>
                  </m:d>
                </m:e>
              </m:d>
            </m:oMath>
          </w:p>
        </w:tc>
      </w:tr>
      <w:tr w:rsidR="00B813F2" w14:paraId="66285829" w14:textId="77777777" w:rsidTr="004E4FB2">
        <w:trPr>
          <w:trHeight w:val="152"/>
        </w:trPr>
        <w:tc>
          <w:tcPr>
            <w:tcW w:w="418" w:type="dxa"/>
          </w:tcPr>
          <w:p w14:paraId="4AF46631" w14:textId="00800C13" w:rsidR="00B813F2" w:rsidRDefault="00B813F2" w:rsidP="005C114E">
            <w:pPr>
              <w:rPr>
                <w:lang w:eastAsia="zh-CN"/>
              </w:rPr>
            </w:pPr>
            <w:r>
              <w:rPr>
                <w:rFonts w:hint="eastAsia"/>
                <w:lang w:eastAsia="zh-CN"/>
              </w:rPr>
              <w:t>6</w:t>
            </w:r>
          </w:p>
        </w:tc>
        <w:tc>
          <w:tcPr>
            <w:tcW w:w="236" w:type="dxa"/>
          </w:tcPr>
          <w:p w14:paraId="1D013920" w14:textId="77777777" w:rsidR="00B813F2" w:rsidRDefault="00B813F2" w:rsidP="005C114E">
            <w:pPr>
              <w:jc w:val="both"/>
              <w:rPr>
                <w:lang w:eastAsia="zh-CN"/>
              </w:rPr>
            </w:pPr>
          </w:p>
        </w:tc>
        <w:tc>
          <w:tcPr>
            <w:tcW w:w="304" w:type="dxa"/>
          </w:tcPr>
          <w:p w14:paraId="52F93380" w14:textId="77777777" w:rsidR="00B813F2" w:rsidRDefault="00B813F2" w:rsidP="005C114E">
            <w:pPr>
              <w:jc w:val="both"/>
              <w:rPr>
                <w:lang w:eastAsia="zh-CN"/>
              </w:rPr>
            </w:pPr>
          </w:p>
        </w:tc>
        <w:tc>
          <w:tcPr>
            <w:tcW w:w="4075" w:type="dxa"/>
            <w:gridSpan w:val="3"/>
          </w:tcPr>
          <w:p w14:paraId="3D399C27" w14:textId="77777777" w:rsidR="00B813F2" w:rsidRDefault="00B813F2" w:rsidP="005C114E">
            <w:pPr>
              <w:jc w:val="both"/>
              <w:rPr>
                <w:lang w:eastAsia="zh-CN"/>
              </w:rPr>
            </w:pPr>
            <w:r>
              <w:rPr>
                <w:rFonts w:hint="eastAsia"/>
                <w:lang w:eastAsia="zh-CN"/>
              </w:rPr>
              <w:t>B</w:t>
            </w:r>
            <w:r>
              <w:rPr>
                <w:lang w:eastAsia="zh-CN"/>
              </w:rPr>
              <w:t>reak</w:t>
            </w:r>
          </w:p>
        </w:tc>
      </w:tr>
      <w:tr w:rsidR="00B813F2" w14:paraId="315A3DB3" w14:textId="77777777" w:rsidTr="004E4FB2">
        <w:trPr>
          <w:trHeight w:val="152"/>
        </w:trPr>
        <w:tc>
          <w:tcPr>
            <w:tcW w:w="418" w:type="dxa"/>
          </w:tcPr>
          <w:p w14:paraId="34CB0E7D" w14:textId="47C053B1" w:rsidR="00B813F2" w:rsidRDefault="00B813F2" w:rsidP="005C114E">
            <w:pPr>
              <w:rPr>
                <w:lang w:eastAsia="zh-CN"/>
              </w:rPr>
            </w:pPr>
            <w:r>
              <w:rPr>
                <w:rFonts w:hint="eastAsia"/>
                <w:lang w:eastAsia="zh-CN"/>
              </w:rPr>
              <w:t>7</w:t>
            </w:r>
          </w:p>
        </w:tc>
        <w:tc>
          <w:tcPr>
            <w:tcW w:w="236" w:type="dxa"/>
          </w:tcPr>
          <w:p w14:paraId="6CF792F8" w14:textId="77777777" w:rsidR="00B813F2" w:rsidRDefault="00B813F2" w:rsidP="005C114E">
            <w:pPr>
              <w:jc w:val="both"/>
              <w:rPr>
                <w:lang w:eastAsia="zh-CN"/>
              </w:rPr>
            </w:pPr>
          </w:p>
        </w:tc>
        <w:tc>
          <w:tcPr>
            <w:tcW w:w="4379" w:type="dxa"/>
            <w:gridSpan w:val="4"/>
          </w:tcPr>
          <w:p w14:paraId="70CE31D2" w14:textId="77777777" w:rsidR="00B813F2" w:rsidRDefault="00B813F2" w:rsidP="005C114E">
            <w:pPr>
              <w:jc w:val="both"/>
              <w:rPr>
                <w:lang w:eastAsia="zh-CN"/>
              </w:rPr>
            </w:pPr>
            <w:r>
              <w:rPr>
                <w:rFonts w:hint="eastAsia"/>
                <w:lang w:eastAsia="zh-CN"/>
              </w:rPr>
              <w:t>e</w:t>
            </w:r>
            <w:r>
              <w:rPr>
                <w:lang w:eastAsia="zh-CN"/>
              </w:rPr>
              <w:t>lse</w:t>
            </w:r>
          </w:p>
        </w:tc>
      </w:tr>
      <w:tr w:rsidR="00B813F2" w14:paraId="0C3D4F89" w14:textId="77777777" w:rsidTr="004E4FB2">
        <w:trPr>
          <w:trHeight w:val="152"/>
        </w:trPr>
        <w:tc>
          <w:tcPr>
            <w:tcW w:w="418" w:type="dxa"/>
          </w:tcPr>
          <w:p w14:paraId="6DFDD1F8" w14:textId="552571C4" w:rsidR="00B813F2" w:rsidRDefault="00B813F2" w:rsidP="005C114E">
            <w:pPr>
              <w:rPr>
                <w:lang w:eastAsia="zh-CN"/>
              </w:rPr>
            </w:pPr>
            <w:r>
              <w:rPr>
                <w:rFonts w:hint="eastAsia"/>
                <w:lang w:eastAsia="zh-CN"/>
              </w:rPr>
              <w:t>8</w:t>
            </w:r>
          </w:p>
        </w:tc>
        <w:tc>
          <w:tcPr>
            <w:tcW w:w="236" w:type="dxa"/>
          </w:tcPr>
          <w:p w14:paraId="3D6CFE0C" w14:textId="77777777" w:rsidR="00B813F2" w:rsidRDefault="00B813F2" w:rsidP="005C114E">
            <w:pPr>
              <w:jc w:val="both"/>
              <w:rPr>
                <w:lang w:eastAsia="zh-CN"/>
              </w:rPr>
            </w:pPr>
          </w:p>
        </w:tc>
        <w:tc>
          <w:tcPr>
            <w:tcW w:w="304" w:type="dxa"/>
          </w:tcPr>
          <w:p w14:paraId="195ADC04" w14:textId="77777777" w:rsidR="00B813F2" w:rsidRDefault="00B813F2" w:rsidP="005C114E">
            <w:pPr>
              <w:jc w:val="both"/>
              <w:rPr>
                <w:lang w:eastAsia="zh-CN"/>
              </w:rPr>
            </w:pPr>
          </w:p>
        </w:tc>
        <w:tc>
          <w:tcPr>
            <w:tcW w:w="4075" w:type="dxa"/>
            <w:gridSpan w:val="3"/>
          </w:tcPr>
          <w:p w14:paraId="4DB74E22" w14:textId="77777777" w:rsidR="00B813F2" w:rsidRPr="0095670D" w:rsidRDefault="00B813F2" w:rsidP="005C114E">
            <w:pPr>
              <w:jc w:val="both"/>
            </w:pPr>
            <m:oMathPara>
              <m:oMathParaPr>
                <m:jc m:val="left"/>
              </m:oMathParaPr>
              <m:oMath>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d>
                      <m:dPr>
                        <m:ctrlPr>
                          <w:rPr>
                            <w:rFonts w:ascii="Cambria Math" w:hAnsi="Cambria Math"/>
                          </w:rPr>
                        </m:ctrlPr>
                      </m:dPr>
                      <m:e>
                        <m:r>
                          <w:rPr>
                            <w:rFonts w:ascii="Cambria Math" w:hAnsi="Cambria Math"/>
                          </w:rPr>
                          <m:t>t</m:t>
                        </m:r>
                        <m:r>
                          <m:rPr>
                            <m:sty m:val="p"/>
                          </m:rPr>
                          <w:rPr>
                            <w:rFonts w:ascii="Cambria Math" w:hAnsi="Cambria Math"/>
                          </w:rPr>
                          <m:t>+1</m:t>
                        </m:r>
                      </m:e>
                    </m:d>
                  </m:e>
                </m:d>
                <m:r>
                  <m:rPr>
                    <m:sty m:val="p"/>
                  </m:rPr>
                  <w:rPr>
                    <w:rFonts w:ascii="Cambria Math" w:hAnsi="Cambria Math"/>
                  </w:rPr>
                  <m:t>=</m:t>
                </m:r>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d>
                      <m:dPr>
                        <m:ctrlPr>
                          <w:rPr>
                            <w:rFonts w:ascii="Cambria Math" w:hAnsi="Cambria Math"/>
                          </w:rPr>
                        </m:ctrlPr>
                      </m:dPr>
                      <m:e>
                        <m:r>
                          <w:rPr>
                            <w:rFonts w:ascii="Cambria Math" w:hAnsi="Cambria Math"/>
                          </w:rPr>
                          <m:t>t</m:t>
                        </m:r>
                      </m:e>
                    </m:d>
                  </m:e>
                </m:d>
              </m:oMath>
            </m:oMathPara>
          </w:p>
        </w:tc>
      </w:tr>
      <w:tr w:rsidR="00B813F2" w14:paraId="069A67DE" w14:textId="77777777" w:rsidTr="004E4FB2">
        <w:trPr>
          <w:trHeight w:val="152"/>
        </w:trPr>
        <w:tc>
          <w:tcPr>
            <w:tcW w:w="418" w:type="dxa"/>
          </w:tcPr>
          <w:p w14:paraId="272104CD" w14:textId="5057A520" w:rsidR="00B813F2" w:rsidRDefault="00B813F2" w:rsidP="005C114E">
            <w:pPr>
              <w:rPr>
                <w:lang w:eastAsia="zh-CN"/>
              </w:rPr>
            </w:pPr>
            <w:r>
              <w:rPr>
                <w:rFonts w:hint="eastAsia"/>
                <w:lang w:eastAsia="zh-CN"/>
              </w:rPr>
              <w:lastRenderedPageBreak/>
              <w:t>9</w:t>
            </w:r>
          </w:p>
        </w:tc>
        <w:tc>
          <w:tcPr>
            <w:tcW w:w="236" w:type="dxa"/>
          </w:tcPr>
          <w:p w14:paraId="38C1F1A2" w14:textId="77777777" w:rsidR="00B813F2" w:rsidRDefault="00B813F2" w:rsidP="005C114E">
            <w:pPr>
              <w:jc w:val="both"/>
              <w:rPr>
                <w:lang w:eastAsia="zh-CN"/>
              </w:rPr>
            </w:pPr>
          </w:p>
        </w:tc>
        <w:tc>
          <w:tcPr>
            <w:tcW w:w="4379" w:type="dxa"/>
            <w:gridSpan w:val="4"/>
          </w:tcPr>
          <w:p w14:paraId="035FA06F" w14:textId="77777777" w:rsidR="00B813F2" w:rsidRPr="0095670D" w:rsidRDefault="00B813F2" w:rsidP="005C114E">
            <w:pPr>
              <w:jc w:val="both"/>
              <w:rPr>
                <w:iCs/>
                <w:lang w:eastAsia="zh-CN"/>
              </w:rPr>
            </w:pPr>
            <w:r>
              <w:rPr>
                <w:rFonts w:hint="eastAsia"/>
                <w:iCs/>
                <w:lang w:eastAsia="zh-CN"/>
              </w:rPr>
              <w:t>En</w:t>
            </w:r>
            <w:r>
              <w:rPr>
                <w:iCs/>
                <w:lang w:eastAsia="zh-CN"/>
              </w:rPr>
              <w:t>d if</w:t>
            </w:r>
          </w:p>
        </w:tc>
      </w:tr>
      <w:tr w:rsidR="00B813F2" w:rsidRPr="00AF5B3C" w14:paraId="71BE6AF6" w14:textId="77777777" w:rsidTr="004E4FB2">
        <w:trPr>
          <w:trHeight w:val="152"/>
        </w:trPr>
        <w:tc>
          <w:tcPr>
            <w:tcW w:w="418" w:type="dxa"/>
          </w:tcPr>
          <w:p w14:paraId="6C8F6332" w14:textId="77777777" w:rsidR="00B813F2" w:rsidRPr="00AF5B3C" w:rsidRDefault="00B813F2" w:rsidP="005C114E">
            <w:pPr>
              <w:jc w:val="both"/>
              <w:rPr>
                <w:iCs/>
                <w:lang w:eastAsia="zh-CN"/>
              </w:rPr>
            </w:pPr>
            <w:r w:rsidRPr="00AF5B3C">
              <w:rPr>
                <w:rFonts w:hint="eastAsia"/>
                <w:iCs/>
                <w:lang w:eastAsia="zh-CN"/>
              </w:rPr>
              <w:t>1</w:t>
            </w:r>
            <w:r w:rsidRPr="00AF5B3C">
              <w:rPr>
                <w:iCs/>
                <w:lang w:eastAsia="zh-CN"/>
              </w:rPr>
              <w:t>0</w:t>
            </w:r>
          </w:p>
        </w:tc>
        <w:tc>
          <w:tcPr>
            <w:tcW w:w="4615" w:type="dxa"/>
            <w:gridSpan w:val="5"/>
          </w:tcPr>
          <w:p w14:paraId="53DD742B" w14:textId="13422541" w:rsidR="00B813F2" w:rsidRDefault="00B813F2" w:rsidP="005C114E">
            <w:pPr>
              <w:jc w:val="both"/>
              <w:rPr>
                <w:iCs/>
                <w:lang w:eastAsia="zh-CN"/>
              </w:rPr>
            </w:pPr>
            <w:r>
              <w:rPr>
                <w:rFonts w:hint="eastAsia"/>
                <w:iCs/>
                <w:lang w:eastAsia="zh-CN"/>
              </w:rPr>
              <w:t>E</w:t>
            </w:r>
            <w:r>
              <w:rPr>
                <w:iCs/>
                <w:lang w:eastAsia="zh-CN"/>
              </w:rPr>
              <w:t>nd For</w:t>
            </w:r>
          </w:p>
        </w:tc>
      </w:tr>
      <w:tr w:rsidR="00C00588" w:rsidRPr="00A542C2" w14:paraId="28ABFF72" w14:textId="77777777" w:rsidTr="004E4FB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68" w:type="dxa"/>
        </w:trPr>
        <w:tc>
          <w:tcPr>
            <w:tcW w:w="418" w:type="dxa"/>
            <w:tcBorders>
              <w:top w:val="nil"/>
              <w:left w:val="nil"/>
              <w:bottom w:val="nil"/>
              <w:right w:val="nil"/>
            </w:tcBorders>
          </w:tcPr>
          <w:p w14:paraId="0C52F44C" w14:textId="2C004C48" w:rsidR="00C00588" w:rsidRDefault="00C00588" w:rsidP="005C114E">
            <w:pPr>
              <w:rPr>
                <w:lang w:eastAsia="zh-CN"/>
              </w:rPr>
            </w:pPr>
            <w:r>
              <w:rPr>
                <w:lang w:eastAsia="zh-CN"/>
              </w:rPr>
              <w:t>1</w:t>
            </w:r>
            <w:r>
              <w:rPr>
                <w:rFonts w:hint="eastAsia"/>
                <w:lang w:eastAsia="zh-CN"/>
              </w:rPr>
              <w:t>1</w:t>
            </w:r>
          </w:p>
        </w:tc>
        <w:tc>
          <w:tcPr>
            <w:tcW w:w="4595" w:type="dxa"/>
            <w:gridSpan w:val="4"/>
            <w:tcBorders>
              <w:top w:val="nil"/>
              <w:left w:val="nil"/>
              <w:bottom w:val="nil"/>
              <w:right w:val="nil"/>
            </w:tcBorders>
          </w:tcPr>
          <w:p w14:paraId="6572B982" w14:textId="77777777" w:rsidR="00C00588" w:rsidRDefault="00C00588" w:rsidP="005C114E">
            <w:pPr>
              <w:jc w:val="both"/>
              <w:rPr>
                <w:lang w:eastAsia="zh-CN"/>
              </w:rPr>
            </w:pPr>
            <w:r w:rsidRPr="00A542C2">
              <w:rPr>
                <w:lang w:eastAsia="zh-CN"/>
              </w:rPr>
              <w:t xml:space="preserve">Set </w:t>
            </w:r>
            <m:oMath>
              <m:r>
                <w:rPr>
                  <w:rFonts w:ascii="Cambria Math" w:hAnsi="Cambria Math"/>
                </w:rPr>
                <m:t>converged</m:t>
              </m:r>
              <m:r>
                <m:rPr>
                  <m:sty m:val="p"/>
                </m:rPr>
                <w:rPr>
                  <w:rFonts w:ascii="Cambria Math" w:hAnsi="Cambria Math"/>
                </w:rPr>
                <m:t xml:space="preserve"> ← </m:t>
              </m:r>
              <m:r>
                <w:rPr>
                  <w:rFonts w:ascii="Cambria Math" w:hAnsi="Cambria Math"/>
                </w:rPr>
                <m:t>false</m:t>
              </m:r>
            </m:oMath>
            <w:r>
              <w:rPr>
                <w:rFonts w:hint="eastAsia"/>
                <w:lang w:eastAsia="zh-CN"/>
              </w:rPr>
              <w:t>,</w:t>
            </w:r>
            <w:r w:rsidRPr="005115EF">
              <w:t xml:space="preserve"> number index</w:t>
            </w:r>
            <w:r>
              <w:rPr>
                <w:lang w:eastAsia="zh-CN"/>
              </w:rPr>
              <w:t xml:space="preserve"> </w:t>
            </w:r>
            <m:oMath>
              <m:r>
                <w:rPr>
                  <w:rFonts w:ascii="Cambria Math" w:hAnsi="Cambria Math"/>
                </w:rPr>
                <m:t>iter</m:t>
              </m:r>
              <m:r>
                <m:rPr>
                  <m:sty m:val="p"/>
                </m:rPr>
                <w:rPr>
                  <w:rFonts w:ascii="Cambria Math" w:hAnsi="Cambria Math"/>
                </w:rPr>
                <m:t xml:space="preserve"> ←0</m:t>
              </m:r>
            </m:oMath>
          </w:p>
          <w:p w14:paraId="7D43AF60" w14:textId="77777777" w:rsidR="00C00588" w:rsidRPr="00A542C2" w:rsidRDefault="00AB4111" w:rsidP="005C114E">
            <w:pPr>
              <w:jc w:val="both"/>
              <w:rPr>
                <w:lang w:eastAsia="zh-CN"/>
              </w:rPr>
            </w:pPr>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up>
                  <m:r>
                    <w:rPr>
                      <w:rFonts w:ascii="Cambria Math" w:hAnsi="Cambria Math"/>
                    </w:rPr>
                    <m:t>init</m:t>
                  </m:r>
                </m:sup>
              </m:sSubSup>
            </m:oMath>
            <w:r w:rsidR="00C00588">
              <w:t>,</w:t>
            </w:r>
            <w:r w:rsidR="00C00588">
              <w:rPr>
                <w:rFonts w:hint="eastAsia"/>
                <w:lang w:eastAsia="zh-CN"/>
              </w:rPr>
              <w:t xml:space="preserve"> </w:t>
            </w:r>
            <m:oMath>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r>
                <m:rPr>
                  <m:sty m:val="p"/>
                </m:rPr>
                <w:rPr>
                  <w:rFonts w:ascii="Cambria Math" w:hAnsi="Cambria Math"/>
                </w:rPr>
                <m:t>=</m:t>
              </m:r>
              <m:sSubSup>
                <m:sSubSupPr>
                  <m:ctrlPr>
                    <w:rPr>
                      <w:rFonts w:ascii="Cambria Math" w:hAnsi="Cambria Math"/>
                    </w:rPr>
                  </m:ctrlPr>
                </m:sSubSup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up>
                  <m:r>
                    <w:rPr>
                      <w:rFonts w:ascii="Cambria Math" w:hAnsi="Cambria Math"/>
                    </w:rPr>
                    <m:t>init</m:t>
                  </m:r>
                </m:sup>
              </m:sSubSup>
            </m:oMath>
          </w:p>
        </w:tc>
      </w:tr>
      <w:tr w:rsidR="00C00588" w:rsidRPr="00FE28AA" w14:paraId="5887D356" w14:textId="77777777" w:rsidTr="004E4FB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68" w:type="dxa"/>
        </w:trPr>
        <w:tc>
          <w:tcPr>
            <w:tcW w:w="418" w:type="dxa"/>
            <w:tcBorders>
              <w:top w:val="nil"/>
              <w:left w:val="nil"/>
              <w:bottom w:val="nil"/>
              <w:right w:val="nil"/>
            </w:tcBorders>
          </w:tcPr>
          <w:p w14:paraId="69737EC5" w14:textId="607D5CAF" w:rsidR="00C00588" w:rsidRDefault="00C00588" w:rsidP="005C114E">
            <w:pPr>
              <w:rPr>
                <w:lang w:eastAsia="zh-CN"/>
              </w:rPr>
            </w:pPr>
            <w:r>
              <w:rPr>
                <w:lang w:eastAsia="zh-CN"/>
              </w:rPr>
              <w:t>1</w:t>
            </w:r>
            <w:r>
              <w:rPr>
                <w:rFonts w:hint="eastAsia"/>
                <w:lang w:eastAsia="zh-CN"/>
              </w:rPr>
              <w:t>2</w:t>
            </w:r>
          </w:p>
        </w:tc>
        <w:tc>
          <w:tcPr>
            <w:tcW w:w="4595" w:type="dxa"/>
            <w:gridSpan w:val="4"/>
            <w:tcBorders>
              <w:top w:val="nil"/>
              <w:left w:val="nil"/>
              <w:bottom w:val="nil"/>
              <w:right w:val="nil"/>
            </w:tcBorders>
          </w:tcPr>
          <w:p w14:paraId="0ED33AEA" w14:textId="2E34E166" w:rsidR="00C00588" w:rsidRPr="00FE28AA" w:rsidRDefault="00C00588" w:rsidP="005C114E">
            <w:pPr>
              <w:jc w:val="both"/>
              <w:rPr>
                <w:lang w:eastAsia="zh-CN"/>
              </w:rPr>
            </w:pPr>
            <w:r w:rsidRPr="004E27F2">
              <w:rPr>
                <w:lang w:eastAsia="zh-CN"/>
              </w:rPr>
              <w:t>While</w:t>
            </w:r>
            <w:r>
              <w:rPr>
                <w:lang w:eastAsia="zh-CN"/>
              </w:rPr>
              <w:t xml:space="preserve"> </w:t>
            </w:r>
            <w:r w:rsidRPr="004E27F2">
              <w:rPr>
                <w:lang w:eastAsia="zh-CN"/>
              </w:rPr>
              <w:t>not converged in current stage</w:t>
            </w:r>
          </w:p>
        </w:tc>
      </w:tr>
      <w:tr w:rsidR="00C00588" w:rsidRPr="000066EB" w14:paraId="25A5D862" w14:textId="77777777" w:rsidTr="00C005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418" w:type="dxa"/>
            <w:tcBorders>
              <w:top w:val="nil"/>
              <w:left w:val="nil"/>
              <w:bottom w:val="nil"/>
              <w:right w:val="nil"/>
            </w:tcBorders>
          </w:tcPr>
          <w:p w14:paraId="6DC36A26" w14:textId="77777777" w:rsidR="00C00588" w:rsidRDefault="00C00588" w:rsidP="005C114E">
            <w:pPr>
              <w:rPr>
                <w:lang w:eastAsia="zh-CN"/>
              </w:rPr>
            </w:pPr>
            <w:r>
              <w:rPr>
                <w:lang w:eastAsia="zh-CN"/>
              </w:rPr>
              <w:t>1</w:t>
            </w:r>
            <w:r>
              <w:rPr>
                <w:rFonts w:hint="eastAsia"/>
                <w:lang w:eastAsia="zh-CN"/>
              </w:rPr>
              <w:t>3</w:t>
            </w:r>
          </w:p>
        </w:tc>
        <w:tc>
          <w:tcPr>
            <w:tcW w:w="236" w:type="dxa"/>
            <w:tcBorders>
              <w:top w:val="nil"/>
              <w:left w:val="nil"/>
              <w:bottom w:val="nil"/>
              <w:right w:val="nil"/>
            </w:tcBorders>
          </w:tcPr>
          <w:p w14:paraId="7CCC20D2" w14:textId="77777777" w:rsidR="00C00588" w:rsidRDefault="00C00588" w:rsidP="005C114E">
            <w:pPr>
              <w:jc w:val="both"/>
              <w:rPr>
                <w:lang w:eastAsia="zh-CN"/>
              </w:rPr>
            </w:pPr>
          </w:p>
        </w:tc>
        <w:tc>
          <w:tcPr>
            <w:tcW w:w="4427" w:type="dxa"/>
            <w:gridSpan w:val="4"/>
            <w:tcBorders>
              <w:top w:val="nil"/>
              <w:left w:val="nil"/>
              <w:bottom w:val="nil"/>
              <w:right w:val="nil"/>
            </w:tcBorders>
          </w:tcPr>
          <w:p w14:paraId="3E142395" w14:textId="77777777" w:rsidR="00C00588" w:rsidRPr="000066EB" w:rsidRDefault="00C00588" w:rsidP="005C114E">
            <w:pPr>
              <w:jc w:val="both"/>
            </w:pPr>
            <m:oMathPara>
              <m:oMathParaPr>
                <m:jc m:val="left"/>
              </m:oMathParaPr>
              <m:oMath>
                <m:r>
                  <w:rPr>
                    <w:rFonts w:ascii="Cambria Math" w:hAnsi="Cambria Math"/>
                  </w:rPr>
                  <m:t>iter</m:t>
                </m:r>
                <m:r>
                  <m:rPr>
                    <m:sty m:val="p"/>
                  </m:rPr>
                  <w:rPr>
                    <w:rFonts w:ascii="Cambria Math" w:hAnsi="Cambria Math"/>
                  </w:rPr>
                  <m:t xml:space="preserve"> = </m:t>
                </m:r>
                <m:r>
                  <w:rPr>
                    <w:rFonts w:ascii="Cambria Math" w:hAnsi="Cambria Math"/>
                  </w:rPr>
                  <m:t>iter</m:t>
                </m:r>
                <m:r>
                  <m:rPr>
                    <m:sty m:val="p"/>
                  </m:rPr>
                  <w:rPr>
                    <w:rFonts w:ascii="Cambria Math" w:hAnsi="Cambria Math"/>
                  </w:rPr>
                  <m:t xml:space="preserve"> + 1</m:t>
                </m:r>
              </m:oMath>
            </m:oMathPara>
          </w:p>
        </w:tc>
      </w:tr>
      <w:tr w:rsidR="00C00588" w:rsidRPr="00A76EEC" w14:paraId="1D56AF2E" w14:textId="77777777" w:rsidTr="00C005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nil"/>
              <w:right w:val="nil"/>
            </w:tcBorders>
          </w:tcPr>
          <w:p w14:paraId="666AE57E" w14:textId="630991BE" w:rsidR="00C00588" w:rsidRDefault="00C00588" w:rsidP="005C114E">
            <w:pPr>
              <w:rPr>
                <w:lang w:eastAsia="zh-CN"/>
              </w:rPr>
            </w:pPr>
            <w:r>
              <w:rPr>
                <w:lang w:eastAsia="zh-CN"/>
              </w:rPr>
              <w:t>1</w:t>
            </w:r>
            <w:r>
              <w:rPr>
                <w:rFonts w:hint="eastAsia"/>
                <w:lang w:eastAsia="zh-CN"/>
              </w:rPr>
              <w:t>4</w:t>
            </w:r>
          </w:p>
        </w:tc>
        <w:tc>
          <w:tcPr>
            <w:tcW w:w="236" w:type="dxa"/>
            <w:tcBorders>
              <w:top w:val="nil"/>
              <w:left w:val="nil"/>
              <w:bottom w:val="nil"/>
              <w:right w:val="nil"/>
            </w:tcBorders>
          </w:tcPr>
          <w:p w14:paraId="2DF2EDF6" w14:textId="77777777" w:rsidR="00C00588" w:rsidRDefault="00C00588" w:rsidP="005C114E">
            <w:pPr>
              <w:jc w:val="both"/>
              <w:rPr>
                <w:lang w:eastAsia="zh-CN"/>
              </w:rPr>
            </w:pPr>
          </w:p>
        </w:tc>
        <w:tc>
          <w:tcPr>
            <w:tcW w:w="4427" w:type="dxa"/>
            <w:gridSpan w:val="4"/>
            <w:tcBorders>
              <w:top w:val="nil"/>
              <w:left w:val="nil"/>
              <w:bottom w:val="nil"/>
              <w:right w:val="nil"/>
            </w:tcBorders>
          </w:tcPr>
          <w:p w14:paraId="5B9FD261" w14:textId="77777777" w:rsidR="00C00588" w:rsidRPr="00A76EEC" w:rsidRDefault="00C00588" w:rsidP="005C114E">
            <w:pPr>
              <w:jc w:val="both"/>
              <w:rPr>
                <w:lang w:eastAsia="zh-CN"/>
              </w:rPr>
            </w:pPr>
            <w:r>
              <w:rPr>
                <w:rFonts w:hint="eastAsia"/>
                <w:lang w:eastAsia="zh-CN"/>
              </w:rPr>
              <w:t>F</w:t>
            </w:r>
            <w:r>
              <w:rPr>
                <w:lang w:eastAsia="zh-CN"/>
              </w:rPr>
              <w:t xml:space="preserve">or each buyer </w:t>
            </w:r>
            <m:oMath>
              <m:r>
                <m:rPr>
                  <m:sty m:val="p"/>
                </m:rPr>
                <w:rPr>
                  <w:rFonts w:ascii="Cambria Math" w:hAnsi="Cambria Math"/>
                  <w:lang w:eastAsia="zh-CN"/>
                </w:rPr>
                <m:t>i=1:</m:t>
              </m:r>
              <m:r>
                <w:rPr>
                  <w:rFonts w:ascii="Cambria Math" w:hAnsi="Cambria Math"/>
                  <w:lang w:eastAsia="zh-CN"/>
                </w:rPr>
                <m:t>I</m:t>
              </m:r>
            </m:oMath>
            <w:r>
              <w:rPr>
                <w:rFonts w:hint="eastAsia"/>
                <w:lang w:eastAsia="zh-CN"/>
              </w:rPr>
              <w:t xml:space="preserve"> </w:t>
            </w:r>
            <w:r>
              <w:rPr>
                <w:lang w:eastAsia="zh-CN"/>
              </w:rPr>
              <w:t>do</w:t>
            </w:r>
          </w:p>
        </w:tc>
      </w:tr>
      <w:tr w:rsidR="00C00588" w14:paraId="507C31E6" w14:textId="77777777" w:rsidTr="00C005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nil"/>
              <w:right w:val="nil"/>
            </w:tcBorders>
          </w:tcPr>
          <w:p w14:paraId="218B2652" w14:textId="6867CC80" w:rsidR="00C00588" w:rsidRDefault="00C00588" w:rsidP="005C114E">
            <w:pPr>
              <w:rPr>
                <w:lang w:eastAsia="zh-CN"/>
              </w:rPr>
            </w:pPr>
            <w:r>
              <w:rPr>
                <w:lang w:eastAsia="zh-CN"/>
              </w:rPr>
              <w:t>1</w:t>
            </w:r>
            <w:r>
              <w:rPr>
                <w:rFonts w:hint="eastAsia"/>
                <w:lang w:eastAsia="zh-CN"/>
              </w:rPr>
              <w:t>5</w:t>
            </w:r>
          </w:p>
        </w:tc>
        <w:tc>
          <w:tcPr>
            <w:tcW w:w="236" w:type="dxa"/>
            <w:tcBorders>
              <w:top w:val="nil"/>
              <w:left w:val="nil"/>
              <w:bottom w:val="nil"/>
              <w:right w:val="nil"/>
            </w:tcBorders>
          </w:tcPr>
          <w:p w14:paraId="7249CA83" w14:textId="77777777" w:rsidR="00C00588" w:rsidRDefault="00C00588" w:rsidP="005C114E">
            <w:pPr>
              <w:jc w:val="both"/>
              <w:rPr>
                <w:lang w:eastAsia="zh-CN"/>
              </w:rPr>
            </w:pPr>
          </w:p>
        </w:tc>
        <w:tc>
          <w:tcPr>
            <w:tcW w:w="304" w:type="dxa"/>
            <w:tcBorders>
              <w:top w:val="nil"/>
              <w:left w:val="nil"/>
              <w:bottom w:val="nil"/>
              <w:right w:val="nil"/>
            </w:tcBorders>
          </w:tcPr>
          <w:p w14:paraId="13EB02AC" w14:textId="77777777" w:rsidR="00C00588" w:rsidRDefault="00C00588" w:rsidP="005C114E">
            <w:pPr>
              <w:jc w:val="both"/>
              <w:rPr>
                <w:lang w:eastAsia="zh-CN"/>
              </w:rPr>
            </w:pPr>
          </w:p>
        </w:tc>
        <w:tc>
          <w:tcPr>
            <w:tcW w:w="4123" w:type="dxa"/>
            <w:gridSpan w:val="3"/>
            <w:tcBorders>
              <w:top w:val="nil"/>
              <w:left w:val="nil"/>
              <w:bottom w:val="nil"/>
              <w:right w:val="nil"/>
            </w:tcBorders>
          </w:tcPr>
          <w:p w14:paraId="39D2365C" w14:textId="1833DA69" w:rsidR="00C00588" w:rsidRDefault="00C00588" w:rsidP="005C114E">
            <w:pPr>
              <w:jc w:val="both"/>
            </w:pPr>
            <w:r>
              <w:rPr>
                <w:lang w:eastAsia="zh-CN"/>
              </w:rPr>
              <w:t xml:space="preserve">Update </w:t>
            </w:r>
            <m:oMath>
              <m:sSubSup>
                <m:sSubSupPr>
                  <m:ctrlPr>
                    <w:rPr>
                      <w:rFonts w:ascii="Cambria Math" w:hAnsi="Cambria Math"/>
                    </w:rPr>
                  </m:ctrlPr>
                </m:sSubSup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oMath>
          </w:p>
        </w:tc>
      </w:tr>
      <w:tr w:rsidR="00C00588" w:rsidRPr="0008025D" w14:paraId="04FAE016" w14:textId="77777777" w:rsidTr="00C005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nil"/>
              <w:right w:val="nil"/>
            </w:tcBorders>
          </w:tcPr>
          <w:p w14:paraId="47933386" w14:textId="6736651A" w:rsidR="00C00588" w:rsidRDefault="00C00588" w:rsidP="005C114E">
            <w:pPr>
              <w:rPr>
                <w:lang w:eastAsia="zh-CN"/>
              </w:rPr>
            </w:pPr>
            <w:r>
              <w:rPr>
                <w:lang w:eastAsia="zh-CN"/>
              </w:rPr>
              <w:t>16</w:t>
            </w:r>
          </w:p>
        </w:tc>
        <w:tc>
          <w:tcPr>
            <w:tcW w:w="236" w:type="dxa"/>
            <w:tcBorders>
              <w:top w:val="nil"/>
              <w:left w:val="nil"/>
              <w:bottom w:val="nil"/>
              <w:right w:val="nil"/>
            </w:tcBorders>
          </w:tcPr>
          <w:p w14:paraId="752C75E4" w14:textId="77777777" w:rsidR="00C00588" w:rsidRDefault="00C00588" w:rsidP="005C114E">
            <w:pPr>
              <w:jc w:val="both"/>
              <w:rPr>
                <w:lang w:eastAsia="zh-CN"/>
              </w:rPr>
            </w:pPr>
          </w:p>
        </w:tc>
        <w:tc>
          <w:tcPr>
            <w:tcW w:w="304" w:type="dxa"/>
            <w:tcBorders>
              <w:top w:val="nil"/>
              <w:left w:val="nil"/>
              <w:bottom w:val="nil"/>
              <w:right w:val="nil"/>
            </w:tcBorders>
          </w:tcPr>
          <w:p w14:paraId="45B3A057" w14:textId="77777777" w:rsidR="00C00588" w:rsidRDefault="00C00588" w:rsidP="005C114E">
            <w:pPr>
              <w:jc w:val="both"/>
              <w:rPr>
                <w:lang w:eastAsia="zh-CN"/>
              </w:rPr>
            </w:pPr>
          </w:p>
        </w:tc>
        <w:tc>
          <w:tcPr>
            <w:tcW w:w="4123" w:type="dxa"/>
            <w:gridSpan w:val="3"/>
            <w:tcBorders>
              <w:top w:val="nil"/>
              <w:left w:val="nil"/>
              <w:bottom w:val="nil"/>
              <w:right w:val="nil"/>
            </w:tcBorders>
          </w:tcPr>
          <w:p w14:paraId="171B14D5" w14:textId="77777777" w:rsidR="00C00588" w:rsidRPr="0008025D" w:rsidRDefault="00C00588" w:rsidP="005C114E">
            <w:pPr>
              <w:jc w:val="both"/>
              <w:rPr>
                <w:i/>
              </w:rPr>
            </w:pPr>
            <w:r>
              <w:rPr>
                <w:lang w:eastAsia="zh-CN"/>
              </w:rPr>
              <w:t xml:space="preserve">If </w:t>
            </w: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s</m:t>
                      </m:r>
                    </m:sub>
                  </m:sSub>
                </m:num>
                <m:den>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den>
              </m:f>
              <m:r>
                <m:rPr>
                  <m:sty m:val="p"/>
                </m:rPr>
                <w:rPr>
                  <w:rFonts w:ascii="Cambria Math" w:hAnsi="Cambria Math"/>
                </w:rPr>
                <m:t>&gt;0</m:t>
              </m:r>
            </m:oMath>
            <w:r>
              <w:rPr>
                <w:rFonts w:hint="eastAsia"/>
                <w:lang w:eastAsia="zh-CN"/>
              </w:rPr>
              <w:t xml:space="preserve"> </w:t>
            </w:r>
            <w:r>
              <w:rPr>
                <w:lang w:eastAsia="zh-CN"/>
              </w:rPr>
              <w:t>then</w:t>
            </w:r>
          </w:p>
        </w:tc>
      </w:tr>
      <w:tr w:rsidR="00C00588" w14:paraId="166C59FF" w14:textId="77777777" w:rsidTr="00C005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nil"/>
              <w:right w:val="nil"/>
            </w:tcBorders>
          </w:tcPr>
          <w:p w14:paraId="27736204" w14:textId="568FF664" w:rsidR="00C00588" w:rsidRDefault="00C00588" w:rsidP="005C114E">
            <w:pPr>
              <w:rPr>
                <w:lang w:eastAsia="zh-CN"/>
              </w:rPr>
            </w:pPr>
            <w:r>
              <w:rPr>
                <w:lang w:eastAsia="zh-CN"/>
              </w:rPr>
              <w:t>17</w:t>
            </w:r>
          </w:p>
        </w:tc>
        <w:tc>
          <w:tcPr>
            <w:tcW w:w="236" w:type="dxa"/>
            <w:tcBorders>
              <w:top w:val="nil"/>
              <w:left w:val="nil"/>
              <w:bottom w:val="nil"/>
              <w:right w:val="nil"/>
            </w:tcBorders>
          </w:tcPr>
          <w:p w14:paraId="10840BDF" w14:textId="77777777" w:rsidR="00C00588" w:rsidRDefault="00C00588" w:rsidP="005C114E">
            <w:pPr>
              <w:jc w:val="both"/>
              <w:rPr>
                <w:lang w:eastAsia="zh-CN"/>
              </w:rPr>
            </w:pPr>
          </w:p>
        </w:tc>
        <w:tc>
          <w:tcPr>
            <w:tcW w:w="304" w:type="dxa"/>
            <w:tcBorders>
              <w:top w:val="nil"/>
              <w:left w:val="nil"/>
              <w:bottom w:val="nil"/>
              <w:right w:val="nil"/>
            </w:tcBorders>
          </w:tcPr>
          <w:p w14:paraId="34C82A60" w14:textId="77777777" w:rsidR="00C00588" w:rsidRDefault="00C00588" w:rsidP="005C114E">
            <w:pPr>
              <w:jc w:val="both"/>
              <w:rPr>
                <w:lang w:eastAsia="zh-CN"/>
              </w:rPr>
            </w:pPr>
          </w:p>
        </w:tc>
        <w:tc>
          <w:tcPr>
            <w:tcW w:w="360" w:type="dxa"/>
            <w:tcBorders>
              <w:top w:val="nil"/>
              <w:left w:val="nil"/>
              <w:bottom w:val="nil"/>
              <w:right w:val="nil"/>
            </w:tcBorders>
          </w:tcPr>
          <w:p w14:paraId="7E0E7FD6" w14:textId="77777777" w:rsidR="00C00588" w:rsidRDefault="00C00588" w:rsidP="005C114E">
            <w:pPr>
              <w:jc w:val="both"/>
              <w:rPr>
                <w:lang w:eastAsia="zh-CN"/>
              </w:rPr>
            </w:pPr>
          </w:p>
        </w:tc>
        <w:tc>
          <w:tcPr>
            <w:tcW w:w="3763" w:type="dxa"/>
            <w:gridSpan w:val="2"/>
            <w:tcBorders>
              <w:top w:val="nil"/>
              <w:left w:val="nil"/>
              <w:bottom w:val="nil"/>
              <w:right w:val="nil"/>
            </w:tcBorders>
          </w:tcPr>
          <w:p w14:paraId="0D4B2237" w14:textId="2C217F07" w:rsidR="00C00588" w:rsidRDefault="00C00588" w:rsidP="005C114E">
            <w:pPr>
              <w:jc w:val="both"/>
            </w:pPr>
            <w:r>
              <w:rPr>
                <w:lang w:eastAsia="zh-CN"/>
              </w:rPr>
              <w:t xml:space="preserve">Update </w:t>
            </w:r>
            <m:oMath>
              <m:sSubSup>
                <m:sSubSupPr>
                  <m:ctrlPr>
                    <w:rPr>
                      <w:rFonts w:ascii="Cambria Math" w:hAnsi="Cambria Math"/>
                    </w:rPr>
                  </m:ctrlPr>
                </m:sSubSup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oMath>
          </w:p>
        </w:tc>
      </w:tr>
      <w:tr w:rsidR="00C00588" w14:paraId="030C702D" w14:textId="77777777" w:rsidTr="00C005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nil"/>
              <w:right w:val="nil"/>
            </w:tcBorders>
          </w:tcPr>
          <w:p w14:paraId="55C54016" w14:textId="77777777" w:rsidR="00C00588" w:rsidRDefault="00C00588" w:rsidP="005C114E">
            <w:pPr>
              <w:rPr>
                <w:lang w:eastAsia="zh-CN"/>
              </w:rPr>
            </w:pPr>
            <w:r>
              <w:rPr>
                <w:lang w:eastAsia="zh-CN"/>
              </w:rPr>
              <w:t>18</w:t>
            </w:r>
          </w:p>
        </w:tc>
        <w:tc>
          <w:tcPr>
            <w:tcW w:w="236" w:type="dxa"/>
            <w:tcBorders>
              <w:top w:val="nil"/>
              <w:left w:val="nil"/>
              <w:bottom w:val="nil"/>
              <w:right w:val="nil"/>
            </w:tcBorders>
          </w:tcPr>
          <w:p w14:paraId="0B386B88" w14:textId="77777777" w:rsidR="00C00588" w:rsidRDefault="00C00588" w:rsidP="005C114E">
            <w:pPr>
              <w:jc w:val="both"/>
              <w:rPr>
                <w:lang w:eastAsia="zh-CN"/>
              </w:rPr>
            </w:pPr>
          </w:p>
        </w:tc>
        <w:tc>
          <w:tcPr>
            <w:tcW w:w="304" w:type="dxa"/>
            <w:tcBorders>
              <w:top w:val="nil"/>
              <w:left w:val="nil"/>
              <w:bottom w:val="nil"/>
              <w:right w:val="nil"/>
            </w:tcBorders>
          </w:tcPr>
          <w:p w14:paraId="0E81E43A" w14:textId="77777777" w:rsidR="00C00588" w:rsidRDefault="00C00588" w:rsidP="005C114E">
            <w:pPr>
              <w:jc w:val="both"/>
              <w:rPr>
                <w:lang w:eastAsia="zh-CN"/>
              </w:rPr>
            </w:pPr>
          </w:p>
        </w:tc>
        <w:tc>
          <w:tcPr>
            <w:tcW w:w="4123" w:type="dxa"/>
            <w:gridSpan w:val="3"/>
            <w:tcBorders>
              <w:top w:val="nil"/>
              <w:left w:val="nil"/>
              <w:bottom w:val="nil"/>
              <w:right w:val="nil"/>
            </w:tcBorders>
          </w:tcPr>
          <w:p w14:paraId="281D31CE" w14:textId="77777777" w:rsidR="00C00588" w:rsidRDefault="00C00588" w:rsidP="005C114E">
            <w:pPr>
              <w:jc w:val="both"/>
              <w:rPr>
                <w:lang w:eastAsia="zh-CN"/>
              </w:rPr>
            </w:pPr>
            <w:r>
              <w:rPr>
                <w:lang w:eastAsia="zh-CN"/>
              </w:rPr>
              <w:t>else</w:t>
            </w:r>
          </w:p>
        </w:tc>
      </w:tr>
      <w:tr w:rsidR="00C00588" w:rsidRPr="0095670D" w14:paraId="6BCA680F" w14:textId="77777777" w:rsidTr="00C005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nil"/>
              <w:right w:val="nil"/>
            </w:tcBorders>
          </w:tcPr>
          <w:p w14:paraId="0F3814A4" w14:textId="50BC2BAF" w:rsidR="00C00588" w:rsidRDefault="006C340C" w:rsidP="005C114E">
            <w:pPr>
              <w:rPr>
                <w:lang w:eastAsia="zh-CN"/>
              </w:rPr>
            </w:pPr>
            <w:r>
              <w:rPr>
                <w:lang w:eastAsia="zh-CN"/>
              </w:rPr>
              <w:t>0</w:t>
            </w:r>
            <w:r w:rsidR="00C00588">
              <w:rPr>
                <w:lang w:eastAsia="zh-CN"/>
              </w:rPr>
              <w:t>19</w:t>
            </w:r>
          </w:p>
        </w:tc>
        <w:tc>
          <w:tcPr>
            <w:tcW w:w="236" w:type="dxa"/>
            <w:tcBorders>
              <w:top w:val="nil"/>
              <w:left w:val="nil"/>
              <w:bottom w:val="nil"/>
              <w:right w:val="nil"/>
            </w:tcBorders>
          </w:tcPr>
          <w:p w14:paraId="757C8416" w14:textId="77777777" w:rsidR="00C00588" w:rsidRDefault="00C00588" w:rsidP="005C114E">
            <w:pPr>
              <w:jc w:val="both"/>
              <w:rPr>
                <w:lang w:eastAsia="zh-CN"/>
              </w:rPr>
            </w:pPr>
          </w:p>
        </w:tc>
        <w:tc>
          <w:tcPr>
            <w:tcW w:w="304" w:type="dxa"/>
            <w:tcBorders>
              <w:top w:val="nil"/>
              <w:left w:val="nil"/>
              <w:bottom w:val="nil"/>
              <w:right w:val="nil"/>
            </w:tcBorders>
          </w:tcPr>
          <w:p w14:paraId="44E42CCA" w14:textId="77777777" w:rsidR="00C00588" w:rsidRDefault="00C00588" w:rsidP="005C114E">
            <w:pPr>
              <w:jc w:val="both"/>
              <w:rPr>
                <w:lang w:eastAsia="zh-CN"/>
              </w:rPr>
            </w:pPr>
          </w:p>
        </w:tc>
        <w:tc>
          <w:tcPr>
            <w:tcW w:w="360" w:type="dxa"/>
            <w:tcBorders>
              <w:top w:val="nil"/>
              <w:left w:val="nil"/>
              <w:bottom w:val="nil"/>
              <w:right w:val="nil"/>
            </w:tcBorders>
          </w:tcPr>
          <w:p w14:paraId="00971156" w14:textId="77777777" w:rsidR="00C00588" w:rsidRPr="0095670D" w:rsidRDefault="00C00588" w:rsidP="005C114E">
            <w:pPr>
              <w:jc w:val="both"/>
            </w:pPr>
          </w:p>
        </w:tc>
        <w:tc>
          <w:tcPr>
            <w:tcW w:w="3763" w:type="dxa"/>
            <w:gridSpan w:val="2"/>
            <w:tcBorders>
              <w:top w:val="nil"/>
              <w:left w:val="nil"/>
              <w:bottom w:val="nil"/>
              <w:right w:val="nil"/>
            </w:tcBorders>
          </w:tcPr>
          <w:p w14:paraId="3E80BC73" w14:textId="77777777" w:rsidR="00C00588" w:rsidRPr="0095670D" w:rsidRDefault="00C00588" w:rsidP="005C114E">
            <w:pPr>
              <w:jc w:val="both"/>
            </w:pPr>
            <m:oMathPara>
              <m:oMathParaPr>
                <m:jc m:val="left"/>
              </m:oMathParaPr>
              <m:oMath>
                <m:r>
                  <w:rPr>
                    <w:rFonts w:ascii="Cambria Math" w:hAnsi="Cambria Math"/>
                  </w:rPr>
                  <m:t>converged</m:t>
                </m:r>
                <m:r>
                  <m:rPr>
                    <m:sty m:val="p"/>
                  </m:rPr>
                  <w:rPr>
                    <w:rFonts w:ascii="Cambria Math" w:hAnsi="Cambria Math"/>
                  </w:rPr>
                  <m:t> ←</m:t>
                </m:r>
                <m:r>
                  <w:rPr>
                    <w:rFonts w:ascii="Cambria Math" w:hAnsi="Cambria Math"/>
                  </w:rPr>
                  <m:t>true</m:t>
                </m:r>
              </m:oMath>
            </m:oMathPara>
          </w:p>
        </w:tc>
      </w:tr>
      <w:tr w:rsidR="00C00588" w:rsidRPr="00C73D86" w14:paraId="65B731E2" w14:textId="77777777" w:rsidTr="00C005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nil"/>
              <w:right w:val="nil"/>
            </w:tcBorders>
          </w:tcPr>
          <w:p w14:paraId="4F06FC69" w14:textId="77777777" w:rsidR="00C00588" w:rsidRDefault="00C00588" w:rsidP="005C114E">
            <w:pPr>
              <w:rPr>
                <w:lang w:eastAsia="zh-CN"/>
              </w:rPr>
            </w:pPr>
            <w:r>
              <w:rPr>
                <w:lang w:eastAsia="zh-CN"/>
              </w:rPr>
              <w:t>20</w:t>
            </w:r>
          </w:p>
        </w:tc>
        <w:tc>
          <w:tcPr>
            <w:tcW w:w="236" w:type="dxa"/>
            <w:tcBorders>
              <w:top w:val="nil"/>
              <w:left w:val="nil"/>
              <w:bottom w:val="nil"/>
              <w:right w:val="nil"/>
            </w:tcBorders>
          </w:tcPr>
          <w:p w14:paraId="5A0E36D0" w14:textId="77777777" w:rsidR="00C00588" w:rsidRDefault="00C00588" w:rsidP="005C114E">
            <w:pPr>
              <w:jc w:val="both"/>
              <w:rPr>
                <w:lang w:eastAsia="zh-CN"/>
              </w:rPr>
            </w:pPr>
          </w:p>
        </w:tc>
        <w:tc>
          <w:tcPr>
            <w:tcW w:w="304" w:type="dxa"/>
            <w:tcBorders>
              <w:top w:val="nil"/>
              <w:left w:val="nil"/>
              <w:bottom w:val="nil"/>
              <w:right w:val="nil"/>
            </w:tcBorders>
          </w:tcPr>
          <w:p w14:paraId="6E59AE43" w14:textId="77777777" w:rsidR="00C00588" w:rsidRDefault="00C00588" w:rsidP="005C114E">
            <w:pPr>
              <w:jc w:val="both"/>
              <w:rPr>
                <w:lang w:eastAsia="zh-CN"/>
              </w:rPr>
            </w:pPr>
          </w:p>
        </w:tc>
        <w:tc>
          <w:tcPr>
            <w:tcW w:w="360" w:type="dxa"/>
            <w:tcBorders>
              <w:top w:val="nil"/>
              <w:left w:val="nil"/>
              <w:bottom w:val="nil"/>
              <w:right w:val="nil"/>
            </w:tcBorders>
          </w:tcPr>
          <w:p w14:paraId="017F4557" w14:textId="77777777" w:rsidR="00C00588" w:rsidRPr="0095670D" w:rsidRDefault="00C00588" w:rsidP="005C114E">
            <w:pPr>
              <w:jc w:val="both"/>
            </w:pPr>
          </w:p>
        </w:tc>
        <w:tc>
          <w:tcPr>
            <w:tcW w:w="3763" w:type="dxa"/>
            <w:gridSpan w:val="2"/>
            <w:tcBorders>
              <w:top w:val="nil"/>
              <w:left w:val="nil"/>
              <w:bottom w:val="nil"/>
              <w:right w:val="nil"/>
            </w:tcBorders>
          </w:tcPr>
          <w:p w14:paraId="0A93DDF8" w14:textId="77777777" w:rsidR="00C00588" w:rsidRPr="00C73D86" w:rsidRDefault="00AB4111" w:rsidP="005C114E">
            <w:pPr>
              <w:jc w:val="both"/>
            </w:pPr>
            <m:oMathPara>
              <m:oMathParaPr>
                <m:jc m:val="left"/>
              </m:oMathParaPr>
              <m:oMath>
                <m:sSubSup>
                  <m:sSubSupPr>
                    <m:ctrlPr>
                      <w:rPr>
                        <w:rFonts w:ascii="Cambria Math" w:hAnsi="Cambria Math"/>
                      </w:rPr>
                    </m:ctrlPr>
                  </m:sSubSup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up>
                    <m:r>
                      <w:rPr>
                        <w:rFonts w:ascii="Cambria Math" w:hAnsi="Cambria Math"/>
                      </w:rPr>
                      <m:t>SE</m:t>
                    </m:r>
                  </m:sup>
                </m:sSubSup>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oMath>
            </m:oMathPara>
          </w:p>
        </w:tc>
      </w:tr>
      <w:tr w:rsidR="00C00588" w:rsidRPr="00C73D86" w14:paraId="51C54DA6" w14:textId="77777777" w:rsidTr="00C005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nil"/>
              <w:right w:val="nil"/>
            </w:tcBorders>
          </w:tcPr>
          <w:p w14:paraId="400198AF" w14:textId="2A54AE5C" w:rsidR="00C00588" w:rsidRDefault="00C00588" w:rsidP="005C114E">
            <w:pPr>
              <w:rPr>
                <w:lang w:eastAsia="zh-CN"/>
              </w:rPr>
            </w:pPr>
            <w:r>
              <w:rPr>
                <w:lang w:eastAsia="zh-CN"/>
              </w:rPr>
              <w:t>21</w:t>
            </w:r>
          </w:p>
        </w:tc>
        <w:tc>
          <w:tcPr>
            <w:tcW w:w="236" w:type="dxa"/>
            <w:tcBorders>
              <w:top w:val="nil"/>
              <w:left w:val="nil"/>
              <w:bottom w:val="nil"/>
              <w:right w:val="nil"/>
            </w:tcBorders>
          </w:tcPr>
          <w:p w14:paraId="184B512F" w14:textId="77777777" w:rsidR="00C00588" w:rsidRDefault="00C00588" w:rsidP="005C114E">
            <w:pPr>
              <w:jc w:val="both"/>
              <w:rPr>
                <w:lang w:eastAsia="zh-CN"/>
              </w:rPr>
            </w:pPr>
          </w:p>
        </w:tc>
        <w:tc>
          <w:tcPr>
            <w:tcW w:w="304" w:type="dxa"/>
            <w:tcBorders>
              <w:top w:val="nil"/>
              <w:left w:val="nil"/>
              <w:bottom w:val="nil"/>
              <w:right w:val="nil"/>
            </w:tcBorders>
          </w:tcPr>
          <w:p w14:paraId="1C764939" w14:textId="77777777" w:rsidR="00C00588" w:rsidRDefault="00C00588" w:rsidP="005C114E">
            <w:pPr>
              <w:jc w:val="both"/>
              <w:rPr>
                <w:lang w:eastAsia="zh-CN"/>
              </w:rPr>
            </w:pPr>
          </w:p>
        </w:tc>
        <w:tc>
          <w:tcPr>
            <w:tcW w:w="360" w:type="dxa"/>
            <w:tcBorders>
              <w:top w:val="nil"/>
              <w:left w:val="nil"/>
              <w:bottom w:val="nil"/>
              <w:right w:val="nil"/>
            </w:tcBorders>
          </w:tcPr>
          <w:p w14:paraId="00E3DEB0" w14:textId="77777777" w:rsidR="00C00588" w:rsidRPr="0095670D" w:rsidRDefault="00C00588" w:rsidP="005C114E">
            <w:pPr>
              <w:jc w:val="both"/>
            </w:pPr>
          </w:p>
        </w:tc>
        <w:tc>
          <w:tcPr>
            <w:tcW w:w="3763" w:type="dxa"/>
            <w:gridSpan w:val="2"/>
            <w:tcBorders>
              <w:top w:val="nil"/>
              <w:left w:val="nil"/>
              <w:bottom w:val="nil"/>
              <w:right w:val="nil"/>
            </w:tcBorders>
          </w:tcPr>
          <w:p w14:paraId="40E2A449" w14:textId="77777777" w:rsidR="00C00588" w:rsidRPr="00C73D86" w:rsidRDefault="00AB4111" w:rsidP="005C114E">
            <w:pPr>
              <w:jc w:val="both"/>
            </w:pPr>
            <m:oMathPara>
              <m:oMathParaPr>
                <m:jc m:val="left"/>
              </m:oMathParaPr>
              <m:oMath>
                <m:sSubSup>
                  <m:sSubSupPr>
                    <m:ctrlPr>
                      <w:rPr>
                        <w:rFonts w:ascii="Cambria Math" w:hAnsi="Cambria Math"/>
                      </w:rPr>
                    </m:ctrlPr>
                  </m:sSubSup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up>
                    <m:r>
                      <w:rPr>
                        <w:rFonts w:ascii="Cambria Math" w:hAnsi="Cambria Math"/>
                      </w:rPr>
                      <m:t>SE</m:t>
                    </m:r>
                  </m:sup>
                </m:sSubSup>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t</m:t>
                    </m:r>
                  </m:sub>
                </m:sSub>
                <m:d>
                  <m:dPr>
                    <m:ctrlPr>
                      <w:rPr>
                        <w:rFonts w:ascii="Cambria Math" w:hAnsi="Cambria Math"/>
                      </w:rPr>
                    </m:ctrlPr>
                  </m:dPr>
                  <m:e>
                    <m:r>
                      <w:rPr>
                        <w:rFonts w:ascii="Cambria Math" w:hAnsi="Cambria Math"/>
                      </w:rPr>
                      <m:t>t</m:t>
                    </m:r>
                  </m:e>
                </m:d>
              </m:oMath>
            </m:oMathPara>
          </w:p>
        </w:tc>
      </w:tr>
      <w:tr w:rsidR="00C00588" w:rsidRPr="0095670D" w14:paraId="65F44F7F" w14:textId="77777777" w:rsidTr="00C005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nil"/>
              <w:right w:val="nil"/>
            </w:tcBorders>
          </w:tcPr>
          <w:p w14:paraId="1940C966" w14:textId="77777777" w:rsidR="00C00588" w:rsidRDefault="00C00588" w:rsidP="005C114E">
            <w:pPr>
              <w:rPr>
                <w:lang w:eastAsia="zh-CN"/>
              </w:rPr>
            </w:pPr>
            <w:r>
              <w:rPr>
                <w:lang w:eastAsia="zh-CN"/>
              </w:rPr>
              <w:t>22</w:t>
            </w:r>
          </w:p>
        </w:tc>
        <w:tc>
          <w:tcPr>
            <w:tcW w:w="236" w:type="dxa"/>
            <w:tcBorders>
              <w:top w:val="nil"/>
              <w:left w:val="nil"/>
              <w:bottom w:val="nil"/>
              <w:right w:val="nil"/>
            </w:tcBorders>
          </w:tcPr>
          <w:p w14:paraId="657B1DB4" w14:textId="77777777" w:rsidR="00C00588" w:rsidRDefault="00C00588" w:rsidP="005C114E">
            <w:pPr>
              <w:jc w:val="both"/>
              <w:rPr>
                <w:lang w:eastAsia="zh-CN"/>
              </w:rPr>
            </w:pPr>
          </w:p>
        </w:tc>
        <w:tc>
          <w:tcPr>
            <w:tcW w:w="304" w:type="dxa"/>
            <w:tcBorders>
              <w:top w:val="nil"/>
              <w:left w:val="nil"/>
              <w:bottom w:val="nil"/>
              <w:right w:val="nil"/>
            </w:tcBorders>
          </w:tcPr>
          <w:p w14:paraId="3F2F5F74" w14:textId="77777777" w:rsidR="00C00588" w:rsidRPr="0095670D" w:rsidRDefault="00C00588" w:rsidP="005C114E">
            <w:pPr>
              <w:jc w:val="both"/>
              <w:rPr>
                <w:iCs/>
                <w:lang w:eastAsia="zh-CN"/>
              </w:rPr>
            </w:pPr>
          </w:p>
        </w:tc>
        <w:tc>
          <w:tcPr>
            <w:tcW w:w="4123" w:type="dxa"/>
            <w:gridSpan w:val="3"/>
            <w:tcBorders>
              <w:top w:val="nil"/>
              <w:left w:val="nil"/>
              <w:bottom w:val="nil"/>
              <w:right w:val="nil"/>
            </w:tcBorders>
          </w:tcPr>
          <w:p w14:paraId="176DAF8C" w14:textId="230239A9" w:rsidR="00C00588" w:rsidRPr="0095670D" w:rsidRDefault="00C00588" w:rsidP="005C114E">
            <w:pPr>
              <w:jc w:val="both"/>
              <w:rPr>
                <w:iCs/>
                <w:lang w:eastAsia="zh-CN"/>
              </w:rPr>
            </w:pPr>
            <w:r>
              <w:rPr>
                <w:rFonts w:hint="eastAsia"/>
                <w:iCs/>
                <w:lang w:eastAsia="zh-CN"/>
              </w:rPr>
              <w:t>E</w:t>
            </w:r>
            <w:r>
              <w:rPr>
                <w:iCs/>
                <w:lang w:eastAsia="zh-CN"/>
              </w:rPr>
              <w:t>nd if</w:t>
            </w:r>
          </w:p>
        </w:tc>
      </w:tr>
      <w:tr w:rsidR="00C00588" w14:paraId="6D8640A5" w14:textId="77777777" w:rsidTr="004E4FB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nil"/>
              <w:right w:val="nil"/>
            </w:tcBorders>
          </w:tcPr>
          <w:p w14:paraId="689A9978" w14:textId="77777777" w:rsidR="00C00588" w:rsidRPr="00AF5B3C" w:rsidRDefault="00C00588" w:rsidP="005C114E">
            <w:pPr>
              <w:jc w:val="both"/>
              <w:rPr>
                <w:iCs/>
                <w:lang w:eastAsia="zh-CN"/>
              </w:rPr>
            </w:pPr>
            <w:r>
              <w:rPr>
                <w:iCs/>
                <w:lang w:eastAsia="zh-CN"/>
              </w:rPr>
              <w:t>23</w:t>
            </w:r>
          </w:p>
        </w:tc>
        <w:tc>
          <w:tcPr>
            <w:tcW w:w="236" w:type="dxa"/>
            <w:tcBorders>
              <w:top w:val="nil"/>
              <w:left w:val="nil"/>
              <w:bottom w:val="nil"/>
              <w:right w:val="nil"/>
            </w:tcBorders>
          </w:tcPr>
          <w:p w14:paraId="0DFE84BC" w14:textId="77777777" w:rsidR="00C00588" w:rsidRDefault="00C00588" w:rsidP="005C114E">
            <w:pPr>
              <w:jc w:val="both"/>
              <w:rPr>
                <w:iCs/>
                <w:lang w:eastAsia="zh-CN"/>
              </w:rPr>
            </w:pPr>
          </w:p>
        </w:tc>
        <w:tc>
          <w:tcPr>
            <w:tcW w:w="4427" w:type="dxa"/>
            <w:gridSpan w:val="4"/>
            <w:tcBorders>
              <w:top w:val="nil"/>
              <w:left w:val="nil"/>
              <w:bottom w:val="nil"/>
              <w:right w:val="nil"/>
            </w:tcBorders>
          </w:tcPr>
          <w:p w14:paraId="7836E899" w14:textId="75FAE8ED" w:rsidR="00C00588" w:rsidRDefault="00C00588" w:rsidP="005C114E">
            <w:pPr>
              <w:jc w:val="both"/>
              <w:rPr>
                <w:iCs/>
                <w:lang w:eastAsia="zh-CN"/>
              </w:rPr>
            </w:pPr>
            <w:r>
              <w:rPr>
                <w:rFonts w:hint="eastAsia"/>
                <w:iCs/>
                <w:lang w:eastAsia="zh-CN"/>
              </w:rPr>
              <w:t>En</w:t>
            </w:r>
            <w:r>
              <w:rPr>
                <w:iCs/>
                <w:lang w:eastAsia="zh-CN"/>
              </w:rPr>
              <w:t>d for</w:t>
            </w:r>
          </w:p>
        </w:tc>
      </w:tr>
      <w:tr w:rsidR="00C00588" w14:paraId="72B89DCC" w14:textId="77777777" w:rsidTr="004E4FB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single" w:sz="4" w:space="0" w:color="auto"/>
              <w:right w:val="nil"/>
            </w:tcBorders>
          </w:tcPr>
          <w:p w14:paraId="526AFEF0" w14:textId="77777777" w:rsidR="00C00588" w:rsidRPr="00AF5B3C" w:rsidRDefault="00C00588" w:rsidP="005C114E">
            <w:pPr>
              <w:jc w:val="both"/>
              <w:rPr>
                <w:iCs/>
                <w:lang w:eastAsia="zh-CN"/>
              </w:rPr>
            </w:pPr>
            <w:r>
              <w:rPr>
                <w:iCs/>
                <w:lang w:eastAsia="zh-CN"/>
              </w:rPr>
              <w:t>24</w:t>
            </w:r>
          </w:p>
        </w:tc>
        <w:tc>
          <w:tcPr>
            <w:tcW w:w="4663" w:type="dxa"/>
            <w:gridSpan w:val="5"/>
            <w:tcBorders>
              <w:top w:val="nil"/>
              <w:left w:val="nil"/>
              <w:bottom w:val="single" w:sz="4" w:space="0" w:color="auto"/>
              <w:right w:val="nil"/>
            </w:tcBorders>
          </w:tcPr>
          <w:p w14:paraId="6DC326E9" w14:textId="1133F0F9" w:rsidR="00C00588" w:rsidRDefault="00C00588" w:rsidP="005C114E">
            <w:pPr>
              <w:jc w:val="both"/>
              <w:rPr>
                <w:iCs/>
                <w:lang w:eastAsia="zh-CN"/>
              </w:rPr>
            </w:pPr>
            <w:r>
              <w:rPr>
                <w:rFonts w:hint="eastAsia"/>
                <w:iCs/>
                <w:lang w:eastAsia="zh-CN"/>
              </w:rPr>
              <w:t>E</w:t>
            </w:r>
            <w:r>
              <w:rPr>
                <w:iCs/>
                <w:lang w:eastAsia="zh-CN"/>
              </w:rPr>
              <w:t>nd while</w:t>
            </w:r>
          </w:p>
        </w:tc>
      </w:tr>
    </w:tbl>
    <w:p w14:paraId="192BDD53" w14:textId="1E4DA53B" w:rsidR="0060120F" w:rsidRDefault="00B17D72" w:rsidP="00B17D72">
      <w:pPr>
        <w:pStyle w:val="1"/>
      </w:pPr>
      <w:r w:rsidRPr="00B17D72">
        <w:t>Performance Evaluation and Discussion</w:t>
      </w:r>
    </w:p>
    <w:p w14:paraId="120FDC12" w14:textId="37208FC3" w:rsidR="00B17D72" w:rsidRDefault="00535E0F" w:rsidP="00081CF7">
      <w:pPr>
        <w:ind w:firstLine="288"/>
        <w:jc w:val="both"/>
      </w:pPr>
      <w:r>
        <w:t>In this section, w</w:t>
      </w:r>
      <w:r w:rsidR="00B17D72" w:rsidRPr="00B17D72">
        <w:t xml:space="preserve">e design experiments to evaluate the effectiveness and performance of the proposed OAR </w:t>
      </w:r>
      <w:r w:rsidR="0006494B">
        <w:t>policy</w:t>
      </w:r>
      <w:r w:rsidR="00B17D72" w:rsidRPr="00B17D72">
        <w:t xml:space="preserve">. </w:t>
      </w:r>
      <w:r w:rsidR="00451B14">
        <w:t>T</w:t>
      </w:r>
      <w:r w:rsidR="00B17D72" w:rsidRPr="00B17D72">
        <w:t>o validate the performance</w:t>
      </w:r>
      <w:r w:rsidR="0006494B">
        <w:t xml:space="preserve"> of the proposed policy</w:t>
      </w:r>
      <w:r w:rsidR="00B17D72" w:rsidRPr="00B17D72">
        <w:t>, we introduce</w:t>
      </w:r>
      <w:r w:rsidR="00451B14">
        <w:t xml:space="preserve"> the</w:t>
      </w:r>
      <w:r w:rsidR="00B17D72" w:rsidRPr="00B17D72">
        <w:t xml:space="preserve"> classical Greedy scheme, and Max-Min Fairness</w:t>
      </w:r>
      <w:r w:rsidR="00100A42">
        <w:t xml:space="preserve"> </w:t>
      </w:r>
      <w:r w:rsidR="00B17D72" w:rsidRPr="00B17D72">
        <w:t>(MMF) scheme</w:t>
      </w:r>
      <w:r w:rsidR="00451B14">
        <w:t xml:space="preserve"> as the</w:t>
      </w:r>
      <w:r w:rsidR="00D47AE9">
        <w:t xml:space="preserve"> benchmark</w:t>
      </w:r>
      <w:r w:rsidR="00B17D72" w:rsidRPr="00B17D72">
        <w:t>.</w:t>
      </w:r>
      <w:r w:rsidR="0006494B">
        <w:t xml:space="preserve"> </w:t>
      </w:r>
    </w:p>
    <w:p w14:paraId="57EF56D3" w14:textId="6D6F9839" w:rsidR="00B17D72" w:rsidRDefault="00CE7DCA" w:rsidP="00CE7DCA">
      <w:pPr>
        <w:pStyle w:val="2"/>
      </w:pPr>
      <w:r w:rsidRPr="00CE7DCA">
        <w:t>Parameter Settings</w:t>
      </w:r>
    </w:p>
    <w:p w14:paraId="15F1652F" w14:textId="52AB7FFE" w:rsidR="009345F2" w:rsidRDefault="005426AD" w:rsidP="009345F2">
      <w:pPr>
        <w:ind w:firstLine="288"/>
        <w:jc w:val="both"/>
      </w:pPr>
      <w:r>
        <w:t xml:space="preserve">Considering a resource-constrained slicing system, we set the maximum resource capacity of networking, storage, and computing resources as </w:t>
      </w:r>
      <w:r w:rsidR="00997E8C">
        <w:t>2</w:t>
      </w:r>
      <w:r>
        <w:t xml:space="preserve">bps, </w:t>
      </w:r>
      <w:r w:rsidR="00997E8C">
        <w:t>2</w:t>
      </w:r>
      <w:r>
        <w:t xml:space="preserve">0GB, and </w:t>
      </w:r>
      <w:r w:rsidR="00997E8C">
        <w:t>2</w:t>
      </w:r>
      <w:r>
        <w:t>0 CPUs, respectively. According to</w:t>
      </w:r>
      <w:r w:rsidR="00524DB0">
        <w:t xml:space="preserve"> </w:t>
      </w:r>
      <w:r w:rsidR="00524DB0">
        <w:fldChar w:fldCharType="begin"/>
      </w:r>
      <w:r w:rsidR="00524DB0">
        <w:instrText xml:space="preserve"> REF _Ref81935786 \r \h </w:instrText>
      </w:r>
      <w:r w:rsidR="00524DB0">
        <w:fldChar w:fldCharType="separate"/>
      </w:r>
      <w:r w:rsidR="008149F6">
        <w:t>[5]</w:t>
      </w:r>
      <w:r w:rsidR="00524DB0">
        <w:fldChar w:fldCharType="end"/>
      </w:r>
      <w:r w:rsidR="00BB19FD">
        <w:rPr>
          <w:rFonts w:hint="eastAsia"/>
          <w:lang w:eastAsia="zh-CN"/>
        </w:rPr>
        <w:t>,</w:t>
      </w:r>
      <w:r>
        <w:t xml:space="preserve">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i,j,z</m:t>
            </m:r>
          </m:sub>
        </m:sSub>
      </m:oMath>
      <w:r>
        <w:t xml:space="preserve"> is set as </w:t>
      </w:r>
      <w:r w:rsidR="00CE411D">
        <w:t>[</w:t>
      </w:r>
      <w:r>
        <w:t>1,1,2</w:t>
      </w:r>
      <w:r w:rsidR="00CE411D">
        <w:t>]</w:t>
      </w:r>
      <w: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i,j,z</m:t>
            </m:r>
          </m:sub>
          <m:sup>
            <m:r>
              <w:rPr>
                <w:rFonts w:ascii="Cambria Math" w:hAnsi="Cambria Math"/>
              </w:rPr>
              <m:t>init</m:t>
            </m:r>
          </m:sup>
        </m:sSubSup>
        <m:d>
          <m:dPr>
            <m:ctrlPr>
              <w:rPr>
                <w:rFonts w:ascii="Cambria Math" w:hAnsi="Cambria Math"/>
                <w:i/>
              </w:rPr>
            </m:ctrlPr>
          </m:dPr>
          <m:e>
            <m:r>
              <w:rPr>
                <w:rFonts w:ascii="Cambria Math" w:hAnsi="Cambria Math"/>
              </w:rPr>
              <m:t>t</m:t>
            </m:r>
          </m:e>
        </m:d>
      </m:oMath>
      <w:r>
        <w:t xml:space="preserve"> is set as 200Mbps, 2GB, 1 CPU.  According to</w:t>
      </w:r>
      <w:r w:rsidR="00913437">
        <w:t xml:space="preserve"> </w:t>
      </w:r>
      <w:r w:rsidR="00913437">
        <w:fldChar w:fldCharType="begin"/>
      </w:r>
      <w:r w:rsidR="00913437">
        <w:instrText xml:space="preserve"> REF _Ref81936039 \r \h </w:instrText>
      </w:r>
      <w:r w:rsidR="00913437">
        <w:fldChar w:fldCharType="separate"/>
      </w:r>
      <w:r w:rsidR="008149F6">
        <w:t>[6]</w:t>
      </w:r>
      <w:r w:rsidR="00913437">
        <w:fldChar w:fldCharType="end"/>
      </w:r>
      <w:r>
        <w:t xml:space="preserve">, </w:t>
      </w:r>
      <m:oMath>
        <m:r>
          <m:rPr>
            <m:sty m:val="p"/>
          </m:rPr>
          <w:rPr>
            <w:rFonts w:ascii="Cambria Math" w:hAnsi="Cambria Math"/>
          </w:rPr>
          <m:t>SLC</m:t>
        </m:r>
      </m:oMath>
      <w:r>
        <w:t xml:space="preserve"> of slice request is set as 35secs for eMBB slices. In addition, </w:t>
      </w:r>
      <m:oMath>
        <m:sSub>
          <m:sSubPr>
            <m:ctrlPr>
              <w:rPr>
                <w:rFonts w:ascii="Cambria Math" w:hAnsi="Cambria Math"/>
                <w:i/>
              </w:rPr>
            </m:ctrlPr>
          </m:sSubPr>
          <m:e>
            <m:r>
              <w:rPr>
                <w:rFonts w:ascii="Cambria Math" w:hAnsi="Cambria Math"/>
              </w:rPr>
              <m:t>ε</m:t>
            </m:r>
          </m:e>
          <m:sub>
            <m:r>
              <w:rPr>
                <w:rFonts w:ascii="Cambria Math" w:hAnsi="Cambria Math"/>
              </w:rPr>
              <m:t>i,z</m:t>
            </m:r>
          </m:sub>
        </m:sSub>
      </m:oMath>
      <w:r w:rsidR="00D00F47">
        <w:rPr>
          <w:rFonts w:hint="eastAsia"/>
          <w:lang w:eastAsia="zh-CN"/>
        </w:rPr>
        <w:t xml:space="preserve"> </w:t>
      </w:r>
      <w:r>
        <w:t xml:space="preserve">is set as 0.45, 0.2 and 0.4 for </w:t>
      </w:r>
      <m:oMath>
        <m:r>
          <w:rPr>
            <w:rFonts w:ascii="Cambria Math" w:hAnsi="Cambria Math"/>
          </w:rPr>
          <m:t>z</m:t>
        </m:r>
      </m:oMath>
      <w:r>
        <w:t xml:space="preserve">-th resource type, </w:t>
      </w:r>
      <m:oMath>
        <m:r>
          <w:rPr>
            <w:rFonts w:ascii="Cambria Math" w:hAnsi="Cambria Math"/>
          </w:rPr>
          <m:t>γ=0.9</m:t>
        </m:r>
      </m:oMath>
      <w:r w:rsidRPr="00D00F47">
        <w:rPr>
          <w:i/>
        </w:rPr>
        <w:t xml:space="preserve">,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=8</m:t>
        </m:r>
      </m:oMath>
      <w:r w:rsidRPr="00D00F47">
        <w:rPr>
          <w:i/>
        </w:rPr>
        <w:t xml:space="preserve">, </w:t>
      </w: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=2</m:t>
        </m:r>
      </m:oMath>
      <w:r w:rsidRPr="00D00F47">
        <w:rPr>
          <w:i/>
        </w:rP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=10</m:t>
        </m:r>
      </m:oMath>
      <w:r w:rsidRPr="00D00F47">
        <w:rPr>
          <w:i/>
        </w:rPr>
        <w:t xml:space="preserve">, </w:t>
      </w:r>
      <m:oMath>
        <m:r>
          <w:rPr>
            <w:rFonts w:ascii="Cambria Math" w:hAnsi="Cambria Math"/>
          </w:rPr>
          <m:t>θ=3.5</m:t>
        </m:r>
      </m:oMath>
      <w:r w:rsidRPr="00D00F47">
        <w:rPr>
          <w:i/>
        </w:rPr>
        <w:t xml:space="preserve">, </w:t>
      </w:r>
      <m:oMath>
        <m:r>
          <w:rPr>
            <w:rFonts w:ascii="Cambria Math" w:hAnsi="Cambria Math"/>
          </w:rPr>
          <m:t>T=5</m:t>
        </m:r>
      </m:oMath>
      <w:r w:rsidRPr="00D00F47">
        <w:rPr>
          <w:i/>
        </w:rPr>
        <w:t>,</w:t>
      </w:r>
      <m:oMath>
        <m:sSubSup>
          <m:sSubSupPr>
            <m:ctrlPr>
              <w:rPr>
                <w:rFonts w:ascii="Cambria Math" w:hAnsi="Cambria Math"/>
                <w:i/>
              </w:rPr>
            </m:ctrlPr>
          </m:sSubSupPr>
          <m:e>
            <m:r>
              <w:rPr>
                <w:rFonts w:ascii="Cambria Math" w:hAnsi="Cambria Math"/>
              </w:rPr>
              <m:t>c</m:t>
            </m:r>
          </m:e>
          <m:sub>
            <m:r>
              <w:rPr>
                <w:rFonts w:ascii="Cambria Math" w:hAnsi="Cambria Math"/>
              </w:rPr>
              <m:t>i,j</m:t>
            </m:r>
          </m:sub>
          <m:sup>
            <m:r>
              <w:rPr>
                <w:rFonts w:ascii="Cambria Math" w:hAnsi="Cambria Math"/>
              </w:rPr>
              <m:t>w</m:t>
            </m:r>
          </m:sup>
        </m:sSubSup>
        <m:r>
          <w:rPr>
            <w:rFonts w:ascii="Cambria Math" w:hAnsi="Cambria Math"/>
          </w:rPr>
          <m:t>=0.1</m:t>
        </m:r>
      </m:oMath>
      <w:r>
        <w:t>.</w:t>
      </w:r>
    </w:p>
    <w:p w14:paraId="24F5D38B" w14:textId="3F938492" w:rsidR="008149F6" w:rsidRDefault="00114137" w:rsidP="00D628CE">
      <w:pPr>
        <w:pStyle w:val="2"/>
      </w:pPr>
      <w:r w:rsidRPr="00114137">
        <w:t>Performance Analysis</w:t>
      </w:r>
    </w:p>
    <w:p w14:paraId="1951A6F0" w14:textId="17A5163C" w:rsidR="004C0F4D" w:rsidRPr="004C0F4D" w:rsidRDefault="004C0F4D" w:rsidP="00BF1C79">
      <w:pPr>
        <w:ind w:firstLine="288"/>
        <w:jc w:val="both"/>
      </w:pPr>
      <w:r w:rsidRPr="00114137">
        <w:t xml:space="preserve">The proposed OAR scheme composes of two stages. In the first stage, OAR iteratively updates the value function </w:t>
      </w:r>
      <w:r w:rsidR="009420F1">
        <w:t xml:space="preserve">for each state until </w:t>
      </w:r>
      <w:r w:rsidR="009420F1" w:rsidRPr="009420F1">
        <w:t>convergence is achieved</w:t>
      </w:r>
      <w:r w:rsidR="009420F1">
        <w:t>.</w:t>
      </w:r>
      <w:r w:rsidRPr="00114137">
        <w:t xml:space="preserve"> </w:t>
      </w:r>
      <w:r>
        <w:t>A</w:t>
      </w:r>
      <w:r w:rsidR="00D43E4B" w:rsidRPr="00114137">
        <w:t xml:space="preserve">ccording to the optimal </w:t>
      </w:r>
      <w:proofErr w:type="gramStart"/>
      <w:r w:rsidR="00D43E4B" w:rsidRPr="00114137">
        <w:t>action</w:t>
      </w:r>
      <w:r w:rsidR="00D43E4B">
        <w:t xml:space="preserve">  in</w:t>
      </w:r>
      <w:proofErr w:type="gramEnd"/>
      <w:r w:rsidR="00D43E4B">
        <w:t xml:space="preserve"> first stage,</w:t>
      </w:r>
      <w:r w:rsidRPr="00114137">
        <w:t xml:space="preserve"> buyer-seller game iteration is executed to obtain the optimal resource and price</w:t>
      </w:r>
      <w:r w:rsidR="00D43E4B">
        <w:t xml:space="preserve"> i</w:t>
      </w:r>
      <w:r w:rsidR="00D43E4B" w:rsidRPr="00114137">
        <w:t>n the second stage</w:t>
      </w:r>
      <w:r w:rsidR="00D43E4B">
        <w:t>.</w:t>
      </w:r>
    </w:p>
    <w:p w14:paraId="02BE0F98" w14:textId="58D75011" w:rsidR="006C340C" w:rsidRDefault="00114137" w:rsidP="008F1E61">
      <w:pPr>
        <w:ind w:firstLine="360"/>
        <w:jc w:val="both"/>
      </w:pPr>
      <w:r>
        <w:t xml:space="preserve">Fig. </w:t>
      </w:r>
      <w:r w:rsidR="00023E6E">
        <w:t xml:space="preserve">1 </w:t>
      </w:r>
      <w:r>
        <w:t xml:space="preserve">shows the iteration process of the value function for a concrete state. We can see that the value function eventually converges to a stable value after about </w:t>
      </w:r>
      <w:r w:rsidR="008F1E61">
        <w:t>15</w:t>
      </w:r>
      <w:r>
        <w:t xml:space="preserve"> iterations, which validates the effectiveness of the OAR scheme in the first stage. </w:t>
      </w:r>
    </w:p>
    <w:p w14:paraId="71656001" w14:textId="48227DF4" w:rsidR="00002C06" w:rsidRDefault="00114137" w:rsidP="00A91F71">
      <w:pPr>
        <w:ind w:firstLine="288"/>
        <w:jc w:val="both"/>
      </w:pPr>
      <w:r>
        <w:t xml:space="preserve">From Fig. </w:t>
      </w:r>
      <w:r w:rsidR="008F1E61">
        <w:t>2</w:t>
      </w:r>
      <w:r w:rsidR="00023E6E">
        <w:t xml:space="preserve"> </w:t>
      </w:r>
      <w:r>
        <w:t>and Fig.</w:t>
      </w:r>
      <w:r w:rsidR="00023E6E">
        <w:t xml:space="preserve"> </w:t>
      </w:r>
      <w:r w:rsidR="008F1E61">
        <w:t xml:space="preserve">3, </w:t>
      </w:r>
      <w:r>
        <w:t>we can observe that the game process of resource and selling price can reach equilibrium after about eight iterations</w:t>
      </w:r>
      <w:r w:rsidR="006C340C">
        <w:t>.</w:t>
      </w:r>
      <w:bookmarkStart w:id="16" w:name="_Hlk81760925"/>
    </w:p>
    <w:p w14:paraId="6E46C8C3" w14:textId="27B63470" w:rsidR="009060B5" w:rsidRDefault="009060B5" w:rsidP="00034A06">
      <w:pPr>
        <w:ind w:firstLine="360"/>
        <w:jc w:val="both"/>
      </w:pPr>
      <w:r>
        <w:t xml:space="preserve">Fig. 4 shows the performance in term of reward by varying the number of slice requests. We can see that the reward of the OAR scheme outperforms compared with that of other baseline schemes. That is because the proposed OAR scheme considers the impact of slice requests and available resources on decision-making and makes a more reasonable admission and resource allocation policy. In contrast, the greedy scheme only satisfies the maximum resource requirements for the partial slice </w:t>
      </w:r>
      <w:r>
        <w:t>requests, hindering the admission for more slice requests. MMF scheme admits all slice requests to be accepted by SPs, while the accepted slice requests obtain fewer resources. Therefore, the proposed OAR scheme can make a trade-off between slicing numbers and resource allocation.</w:t>
      </w:r>
    </w:p>
    <w:tbl>
      <w:tblPr>
        <w:tblStyle w:val="ad"/>
        <w:tblW w:w="5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6"/>
        <w:gridCol w:w="2659"/>
      </w:tblGrid>
      <w:tr w:rsidR="008F1E61" w14:paraId="263E0D81" w14:textId="77777777" w:rsidTr="00012FB2">
        <w:tc>
          <w:tcPr>
            <w:tcW w:w="2511" w:type="dxa"/>
          </w:tcPr>
          <w:p w14:paraId="746A6621" w14:textId="77777777" w:rsidR="008F1E61" w:rsidRDefault="008F1E61" w:rsidP="00053918">
            <w:pPr>
              <w:tabs>
                <w:tab w:val="left" w:pos="400"/>
                <w:tab w:val="left" w:pos="4000"/>
              </w:tabs>
              <w:jc w:val="both"/>
            </w:pPr>
            <w:r>
              <w:rPr>
                <w:noProof/>
              </w:rPr>
              <mc:AlternateContent>
                <mc:Choice Requires="wps">
                  <w:drawing>
                    <wp:anchor distT="45720" distB="45720" distL="114300" distR="114300" simplePos="0" relativeHeight="251635200" behindDoc="0" locked="0" layoutInCell="1" allowOverlap="1" wp14:anchorId="53C2A52F" wp14:editId="6D47E5CC">
                      <wp:simplePos x="0" y="0"/>
                      <wp:positionH relativeFrom="column">
                        <wp:posOffset>-6350</wp:posOffset>
                      </wp:positionH>
                      <wp:positionV relativeFrom="paragraph">
                        <wp:posOffset>193040</wp:posOffset>
                      </wp:positionV>
                      <wp:extent cx="1476375" cy="1139825"/>
                      <wp:effectExtent l="0" t="0" r="9525" b="3175"/>
                      <wp:wrapTopAndBottom/>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1139825"/>
                              </a:xfrm>
                              <a:prstGeom prst="rect">
                                <a:avLst/>
                              </a:prstGeom>
                              <a:blipFill>
                                <a:blip r:embed="rId12"/>
                                <a:stretch>
                                  <a:fillRect/>
                                </a:stretch>
                              </a:blipFill>
                              <a:ln w="9525">
                                <a:noFill/>
                                <a:miter lim="800000"/>
                                <a:headEnd/>
                                <a:tailEnd/>
                              </a:ln>
                            </wps:spPr>
                            <wps:txbx>
                              <w:txbxContent>
                                <w:p w14:paraId="604280FF" w14:textId="77777777" w:rsidR="008F1E61" w:rsidRDefault="008F1E61" w:rsidP="008F1E61">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C2A52F" id="_x0000_t202" coordsize="21600,21600" o:spt="202" path="m,l,21600r21600,l21600,xe">
                      <v:stroke joinstyle="miter"/>
                      <v:path gradientshapeok="t" o:connecttype="rect"/>
                    </v:shapetype>
                    <v:shape id="文本框 3" o:spid="_x0000_s1026" type="#_x0000_t202" style="position:absolute;left:0;text-align:left;margin-left:-.5pt;margin-top:15.2pt;width:116.25pt;height:89.75pt;z-index:251635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" stroked="f">
                      <v:fill r:id="rId13" o:title="" recolor="t" rotate="t" type="frame"/>
                      <v:textbox>
                        <w:txbxContent>
                          <w:p w14:paraId="604280FF" w14:textId="77777777" w:rsidR="008F1E61" w:rsidRDefault="008F1E61" w:rsidP="008F1E61">
                            <w:pPr>
                              <w:jc w:val="both"/>
                            </w:pPr>
                          </w:p>
                        </w:txbxContent>
                      </v:textbox>
                      <w10:wrap type="topAndBottom"/>
                    </v:shape>
                  </w:pict>
                </mc:Fallback>
              </mc:AlternateContent>
            </w:r>
          </w:p>
        </w:tc>
        <w:tc>
          <w:tcPr>
            <w:tcW w:w="2704" w:type="dxa"/>
          </w:tcPr>
          <w:p w14:paraId="30DCEB5D" w14:textId="77777777" w:rsidR="008F1E61" w:rsidRDefault="008F1E61" w:rsidP="00053918">
            <w:pPr>
              <w:tabs>
                <w:tab w:val="left" w:pos="400"/>
                <w:tab w:val="left" w:pos="4000"/>
              </w:tabs>
              <w:jc w:val="both"/>
            </w:pPr>
            <w:r>
              <w:rPr>
                <w:noProof/>
              </w:rPr>
              <mc:AlternateContent>
                <mc:Choice Requires="wps">
                  <w:drawing>
                    <wp:anchor distT="45720" distB="45720" distL="114300" distR="114300" simplePos="0" relativeHeight="251639296" behindDoc="0" locked="0" layoutInCell="1" allowOverlap="1" wp14:anchorId="7A47A842" wp14:editId="41E8D743">
                      <wp:simplePos x="0" y="0"/>
                      <wp:positionH relativeFrom="column">
                        <wp:posOffset>-5080</wp:posOffset>
                      </wp:positionH>
                      <wp:positionV relativeFrom="paragraph">
                        <wp:posOffset>193040</wp:posOffset>
                      </wp:positionV>
                      <wp:extent cx="1476375" cy="1139825"/>
                      <wp:effectExtent l="0" t="0" r="0" b="0"/>
                      <wp:wrapTopAndBottom/>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1139825"/>
                              </a:xfrm>
                              <a:prstGeom prst="rect">
                                <a:avLst/>
                              </a:prstGeom>
                              <a:blipFill>
                                <a:blip r:embed="rId14"/>
                                <a:stretch>
                                  <a:fillRect/>
                                </a:stretch>
                              </a:blipFill>
                              <a:ln w="9525">
                                <a:noFill/>
                                <a:miter lim="800000"/>
                                <a:headEnd/>
                                <a:tailEnd/>
                              </a:ln>
                            </wps:spPr>
                            <wps:txbx>
                              <w:txbxContent>
                                <w:p w14:paraId="725B9F4F" w14:textId="77777777" w:rsidR="008F1E61" w:rsidRDefault="008F1E61" w:rsidP="008F1E61">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47A842" id="文本框 12" o:spid="_x0000_s1027" type="#_x0000_t202" style="position:absolute;left:0;text-align:left;margin-left:-.4pt;margin-top:15.2pt;width:116.25pt;height:89.75pt;z-index:251639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" stroked="f">
                      <v:fill r:id="rId15" o:title="" recolor="t" rotate="t" type="frame"/>
                      <v:textbox>
                        <w:txbxContent>
                          <w:p w14:paraId="725B9F4F" w14:textId="77777777" w:rsidR="008F1E61" w:rsidRDefault="008F1E61" w:rsidP="008F1E61">
                            <w:pPr>
                              <w:jc w:val="both"/>
                            </w:pPr>
                          </w:p>
                        </w:txbxContent>
                      </v:textbox>
                      <w10:wrap type="topAndBottom"/>
                    </v:shape>
                  </w:pict>
                </mc:Fallback>
              </mc:AlternateContent>
            </w:r>
          </w:p>
        </w:tc>
      </w:tr>
      <w:tr w:rsidR="008F1E61" w14:paraId="77179D52" w14:textId="77777777" w:rsidTr="00012FB2">
        <w:trPr>
          <w:trHeight w:val="413"/>
        </w:trPr>
        <w:tc>
          <w:tcPr>
            <w:tcW w:w="2511" w:type="dxa"/>
          </w:tcPr>
          <w:p w14:paraId="3598C29D" w14:textId="77777777" w:rsidR="008F1E61" w:rsidRDefault="008F1E61" w:rsidP="00053918">
            <w:pPr>
              <w:pStyle w:val="figurecaption"/>
            </w:pPr>
            <w:r w:rsidRPr="009E5E0C">
              <w:t>Iteration process of value</w:t>
            </w:r>
          </w:p>
        </w:tc>
        <w:tc>
          <w:tcPr>
            <w:tcW w:w="2704" w:type="dxa"/>
          </w:tcPr>
          <w:p w14:paraId="406ED614" w14:textId="77777777" w:rsidR="008F1E61" w:rsidRDefault="008F1E61" w:rsidP="00053918">
            <w:pPr>
              <w:pStyle w:val="figurecaption"/>
            </w:pPr>
            <w:r w:rsidRPr="003B6A86">
              <w:t>Iteration processof resource</w:t>
            </w:r>
            <w:r>
              <w:t>.</w:t>
            </w:r>
          </w:p>
        </w:tc>
      </w:tr>
      <w:tr w:rsidR="008F1E61" w14:paraId="78B227D3" w14:textId="77777777" w:rsidTr="00012FB2">
        <w:tc>
          <w:tcPr>
            <w:tcW w:w="2511" w:type="dxa"/>
          </w:tcPr>
          <w:p w14:paraId="5FFB4DBF" w14:textId="77777777" w:rsidR="008F1E61" w:rsidRDefault="008F1E61" w:rsidP="00053918">
            <w:pPr>
              <w:tabs>
                <w:tab w:val="left" w:pos="400"/>
                <w:tab w:val="left" w:pos="4000"/>
              </w:tabs>
              <w:jc w:val="both"/>
            </w:pPr>
            <w:r>
              <w:rPr>
                <w:noProof/>
              </w:rPr>
              <mc:AlternateContent>
                <mc:Choice Requires="wps">
                  <w:drawing>
                    <wp:anchor distT="45720" distB="45720" distL="114300" distR="114300" simplePos="0" relativeHeight="251648512" behindDoc="0" locked="0" layoutInCell="1" allowOverlap="1" wp14:anchorId="1AC963FA" wp14:editId="3B0D269E">
                      <wp:simplePos x="0" y="0"/>
                      <wp:positionH relativeFrom="column">
                        <wp:posOffset>-6350</wp:posOffset>
                      </wp:positionH>
                      <wp:positionV relativeFrom="paragraph">
                        <wp:posOffset>194310</wp:posOffset>
                      </wp:positionV>
                      <wp:extent cx="1476375" cy="1139825"/>
                      <wp:effectExtent l="0" t="0" r="9525" b="3175"/>
                      <wp:wrapTopAndBottom/>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1139825"/>
                              </a:xfrm>
                              <a:prstGeom prst="rect">
                                <a:avLst/>
                              </a:prstGeom>
                              <a:blipFill>
                                <a:blip r:embed="rId14"/>
                                <a:stretch>
                                  <a:fillRect/>
                                </a:stretch>
                              </a:blipFill>
                              <a:ln w="9525">
                                <a:noFill/>
                                <a:miter lim="800000"/>
                                <a:headEnd/>
                                <a:tailEnd/>
                              </a:ln>
                            </wps:spPr>
                            <wps:txbx>
                              <w:txbxContent>
                                <w:p w14:paraId="3FFB9063" w14:textId="77777777" w:rsidR="008F1E61" w:rsidRDefault="008F1E61" w:rsidP="008F1E61">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C963FA" id="文本框 8" o:spid="_x0000_s1028" type="#_x0000_t202" style="position:absolute;left:0;text-align:left;margin-left:-.5pt;margin-top:15.3pt;width:116.25pt;height:89.75pt;z-index:251648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" stroked="f">
                      <v:fill r:id="rId15" o:title="" recolor="t" rotate="t" type="frame"/>
                      <v:textbox>
                        <w:txbxContent>
                          <w:p w14:paraId="3FFB9063" w14:textId="77777777" w:rsidR="008F1E61" w:rsidRDefault="008F1E61" w:rsidP="008F1E61">
                            <w:pPr>
                              <w:jc w:val="both"/>
                            </w:pPr>
                          </w:p>
                        </w:txbxContent>
                      </v:textbox>
                      <w10:wrap type="topAndBottom"/>
                    </v:shape>
                  </w:pict>
                </mc:Fallback>
              </mc:AlternateContent>
            </w:r>
          </w:p>
        </w:tc>
        <w:tc>
          <w:tcPr>
            <w:tcW w:w="2704" w:type="dxa"/>
          </w:tcPr>
          <w:p w14:paraId="46E27513" w14:textId="397A619E" w:rsidR="008F1E61" w:rsidRDefault="008F1E61" w:rsidP="00053918">
            <w:pPr>
              <w:tabs>
                <w:tab w:val="left" w:pos="400"/>
                <w:tab w:val="left" w:pos="4000"/>
              </w:tabs>
              <w:jc w:val="both"/>
            </w:pPr>
            <w:r>
              <w:rPr>
                <w:noProof/>
              </w:rPr>
              <mc:AlternateContent>
                <mc:Choice Requires="wps">
                  <w:drawing>
                    <wp:anchor distT="45720" distB="45720" distL="114300" distR="114300" simplePos="0" relativeHeight="251664896" behindDoc="0" locked="0" layoutInCell="1" allowOverlap="1" wp14:anchorId="26FFB03C" wp14:editId="3A18AC5D">
                      <wp:simplePos x="0" y="0"/>
                      <wp:positionH relativeFrom="column">
                        <wp:posOffset>-5715</wp:posOffset>
                      </wp:positionH>
                      <wp:positionV relativeFrom="paragraph">
                        <wp:posOffset>194945</wp:posOffset>
                      </wp:positionV>
                      <wp:extent cx="1476375" cy="1139825"/>
                      <wp:effectExtent l="0" t="0" r="9525" b="3175"/>
                      <wp:wrapTopAndBottom/>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1139825"/>
                              </a:xfrm>
                              <a:prstGeom prst="rect">
                                <a:avLst/>
                              </a:prstGeom>
                              <a:blipFill>
                                <a:blip r:embed="rId16"/>
                                <a:stretch>
                                  <a:fillRect/>
                                </a:stretch>
                              </a:blipFill>
                              <a:ln w="9525">
                                <a:noFill/>
                                <a:miter lim="800000"/>
                                <a:headEnd/>
                                <a:tailEnd/>
                              </a:ln>
                            </wps:spPr>
                            <wps:txbx>
                              <w:txbxContent>
                                <w:p w14:paraId="540E08F4" w14:textId="77777777" w:rsidR="008F1E61" w:rsidRDefault="008F1E61" w:rsidP="008F1E61">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FFB03C" id="文本框 2" o:spid="_x0000_s1029" type="#_x0000_t202" style="position:absolute;left:0;text-align:left;margin-left:-.45pt;margin-top:15.35pt;width:116.25pt;height:89.75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" stroked="f">
                      <v:fill r:id="rId17" o:title="" recolor="t" rotate="t" type="frame"/>
                      <v:textbox>
                        <w:txbxContent>
                          <w:p w14:paraId="540E08F4" w14:textId="77777777" w:rsidR="008F1E61" w:rsidRDefault="008F1E61" w:rsidP="008F1E61">
                            <w:pPr>
                              <w:jc w:val="both"/>
                            </w:pPr>
                          </w:p>
                        </w:txbxContent>
                      </v:textbox>
                      <w10:wrap type="topAndBottom"/>
                    </v:shape>
                  </w:pict>
                </mc:Fallback>
              </mc:AlternateContent>
            </w:r>
          </w:p>
        </w:tc>
      </w:tr>
      <w:tr w:rsidR="008F1E61" w14:paraId="6B4BBDF1" w14:textId="77777777" w:rsidTr="00012FB2">
        <w:tc>
          <w:tcPr>
            <w:tcW w:w="2511" w:type="dxa"/>
          </w:tcPr>
          <w:p w14:paraId="65AEC642" w14:textId="77777777" w:rsidR="008F1E61" w:rsidRDefault="008F1E61" w:rsidP="00053918">
            <w:pPr>
              <w:pStyle w:val="figurecaption"/>
            </w:pPr>
            <w:r w:rsidRPr="003B6A86">
              <w:t>Iteration process of price</w:t>
            </w:r>
          </w:p>
        </w:tc>
        <w:tc>
          <w:tcPr>
            <w:tcW w:w="2704" w:type="dxa"/>
          </w:tcPr>
          <w:p w14:paraId="7CF8AE82" w14:textId="77777777" w:rsidR="008F1E61" w:rsidRDefault="008F1E61" w:rsidP="00053918">
            <w:pPr>
              <w:pStyle w:val="figurecaption"/>
            </w:pPr>
            <w:r w:rsidRPr="003B6A86">
              <w:t>Reward comparisons</w:t>
            </w:r>
            <w:r>
              <w:t xml:space="preserve">     </w:t>
            </w:r>
          </w:p>
        </w:tc>
      </w:tr>
    </w:tbl>
    <w:bookmarkEnd w:id="16"/>
    <w:p w14:paraId="2EDCD2B7" w14:textId="62463DF4" w:rsidR="00EB145E" w:rsidRDefault="00EB145E" w:rsidP="00EB145E">
      <w:pPr>
        <w:pStyle w:val="1"/>
      </w:pPr>
      <w:r w:rsidRPr="00EB145E">
        <w:t>Conclusion</w:t>
      </w:r>
    </w:p>
    <w:p w14:paraId="39AB43BD" w14:textId="18721A72" w:rsidR="00C841CD" w:rsidRDefault="00EB145E" w:rsidP="00F44584">
      <w:pPr>
        <w:ind w:firstLine="288"/>
        <w:jc w:val="both"/>
      </w:pPr>
      <w:r w:rsidRPr="00EB145E">
        <w:t xml:space="preserve">In this paper, we investigate the issue of </w:t>
      </w:r>
      <w:r w:rsidR="007F3E70">
        <w:t>“</w:t>
      </w:r>
      <w:r w:rsidRPr="00EB145E">
        <w:t>whethe</w:t>
      </w:r>
      <w:r w:rsidR="007F3E70">
        <w:t>r”</w:t>
      </w:r>
      <w:r w:rsidRPr="00EB145E">
        <w:t xml:space="preserve"> and </w:t>
      </w:r>
      <w:r w:rsidR="007F3E70">
        <w:t>“</w:t>
      </w:r>
      <w:r w:rsidRPr="00EB145E">
        <w:t>whe</w:t>
      </w:r>
      <w:r w:rsidR="007F3E70">
        <w:t>n”</w:t>
      </w:r>
      <w:r w:rsidRPr="00EB145E">
        <w:t xml:space="preserve"> to admit slicing requests and </w:t>
      </w:r>
      <w:r w:rsidR="007F3E70">
        <w:t>“</w:t>
      </w:r>
      <w:r w:rsidRPr="00EB145E">
        <w:t>ho</w:t>
      </w:r>
      <w:r w:rsidR="007F3E70">
        <w:t>w”</w:t>
      </w:r>
      <w:r w:rsidRPr="00EB145E">
        <w:t xml:space="preserve"> to allocate multi-dimensional and heterogeneous resource types. Considering random arrivals and departures of slicing requests, </w:t>
      </w:r>
      <w:r w:rsidR="007F3E70">
        <w:t>w</w:t>
      </w:r>
      <w:r w:rsidRPr="00EB145E">
        <w:t xml:space="preserve">e design an opportunistic admissibility and resource allocation (OAR) strategy to answer the above issue. To get the optimal admission policy, we formulate the optimization problem as a Markov Decision Process problem to maximize system reward. Then, a buyer-seller game is introduced to get the optimal resource allocation and price between SPs and </w:t>
      </w:r>
      <w:proofErr w:type="spellStart"/>
      <w:r w:rsidRPr="00EB145E">
        <w:t>InP</w:t>
      </w:r>
      <w:proofErr w:type="spellEnd"/>
      <w:r w:rsidRPr="00EB145E">
        <w:t>. Simulation results show that the proposed OAR strategy makes reasonable decisions and outperforms the baseline schemes.</w:t>
      </w:r>
    </w:p>
    <w:p w14:paraId="533D0438" w14:textId="55B43C6B" w:rsidR="0048677E" w:rsidRPr="00C841CD" w:rsidRDefault="0048677E" w:rsidP="0048677E">
      <w:pPr>
        <w:pStyle w:val="5"/>
      </w:pPr>
      <w:r w:rsidRPr="005B520E">
        <w:t>References</w:t>
      </w:r>
    </w:p>
    <w:p w14:paraId="19C31875" w14:textId="0A6A2D73" w:rsidR="002D4B3A" w:rsidRDefault="002D4B3A" w:rsidP="0004781E">
      <w:pPr>
        <w:pStyle w:val="references"/>
        <w:ind w:left="354" w:hanging="354"/>
      </w:pPr>
      <w:bookmarkStart w:id="17" w:name="_Ref81850099"/>
      <w:r w:rsidRPr="002D4B3A">
        <w:t>M. R. Rahman and R. Boutaba, "SVNE: Survivable Virtual Network Embedding Algorithms for Network Virtualization," in IEEE Transactions on Network and Service Management, vol. 10, no. 2, pp. 105-118, June 2013</w:t>
      </w:r>
      <w:bookmarkEnd w:id="17"/>
    </w:p>
    <w:p w14:paraId="667D4C98" w14:textId="503EAEF6" w:rsidR="00D40A10" w:rsidRDefault="00D40A10" w:rsidP="0004781E">
      <w:pPr>
        <w:pStyle w:val="references"/>
        <w:ind w:left="354" w:hanging="354"/>
      </w:pPr>
      <w:bookmarkStart w:id="18" w:name="_Ref81851225"/>
      <w:r w:rsidRPr="00D40A10">
        <w:t>C. Tham and B. Cao, "Stochastic Programming Methods for Workload Assignment in an Ad Hoc Mobile Cloud," in IEEE Transactions on Mobile Computing, vol. 17, no. 7, pp. 1709-1722, 1 July 2018</w:t>
      </w:r>
      <w:bookmarkEnd w:id="18"/>
    </w:p>
    <w:p w14:paraId="0FCAE3EB" w14:textId="6EC7A589" w:rsidR="00197521" w:rsidRDefault="00197521" w:rsidP="0004781E">
      <w:pPr>
        <w:pStyle w:val="references"/>
        <w:ind w:left="354" w:hanging="354"/>
      </w:pPr>
      <w:bookmarkStart w:id="19" w:name="_Ref81935786"/>
      <w:r w:rsidRPr="00197521">
        <w:t>N. Van Huynh, D. T. Hoang, D. N. Nguyen and E. Dutkiewicz, "Real-Time Network Slicing with Uncertain Demand: A Deep Learning Approach," ICC 2019 - 2019 IEEE International Conference on Communications (ICC), 2019, pp. 1-6</w:t>
      </w:r>
      <w:bookmarkEnd w:id="19"/>
    </w:p>
    <w:p w14:paraId="7C26724D" w14:textId="2DAD080A" w:rsidR="00913437" w:rsidRDefault="00913437" w:rsidP="0004781E">
      <w:pPr>
        <w:pStyle w:val="references"/>
        <w:ind w:left="354" w:hanging="354"/>
      </w:pPr>
      <w:bookmarkStart w:id="20" w:name="_Ref81936039"/>
      <w:r w:rsidRPr="00913437">
        <w:t>S. Vittal, M. K. Singh and A. Antony Franklin, "Adaptive Network Slicing with Multi-Site Deployment in 5G Core Networks," 2020 6th IEEE Conference on Network Softwarization (NetSoft), 2020, pp. 227-231</w:t>
      </w:r>
      <w:bookmarkEnd w:id="20"/>
    </w:p>
    <w:p w14:paraId="39AB423B" w14:textId="11574AF2" w:rsidR="009303D9" w:rsidRPr="00F96569" w:rsidRDefault="009303D9" w:rsidP="00BA746D">
      <w:pPr>
        <w:pStyle w:val="references"/>
        <w:numPr>
          <w:ilvl w:val="0"/>
          <w:numId w:val="0"/>
        </w:numPr>
        <w:rPr>
          <w:rFonts w:eastAsia="宋体"/>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p>
    <w:p w14:paraId="1AFE4AB2" w14:textId="77777777" w:rsidR="00E54F8A" w:rsidRDefault="00E54F8A" w:rsidP="00F96569">
      <w:pPr>
        <w:rPr>
          <w:color w:val="FF0000"/>
        </w:rPr>
      </w:pPr>
    </w:p>
    <w:p w14:paraId="61E879D1" w14:textId="77777777" w:rsidR="00B510B9" w:rsidRPr="00DE4350" w:rsidRDefault="00B510B9" w:rsidP="00B510B9">
      <w:pPr>
        <w:pStyle w:val="Paper-Title"/>
        <w:jc w:val="left"/>
        <w:rPr>
          <w:rFonts w:ascii="Arial" w:hAnsi="Arial" w:cs="Arial"/>
          <w:color w:val="FF0000"/>
          <w:sz w:val="20"/>
          <w:lang w:eastAsia="zh-CN"/>
        </w:rPr>
      </w:pPr>
      <w:r w:rsidRPr="00DE4350">
        <w:rPr>
          <w:rFonts w:ascii="Arial" w:hAnsi="Arial" w:cs="Arial"/>
          <w:color w:val="FF0000"/>
          <w:sz w:val="20"/>
          <w:lang w:eastAsia="zh-CN"/>
        </w:rPr>
        <w:t>Please help us understand your paper better by completing below form, and it will not be published</w:t>
      </w:r>
    </w:p>
    <w:tbl>
      <w:tblPr>
        <w:tblW w:w="86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014"/>
      </w:tblGrid>
      <w:tr w:rsidR="00B510B9" w:rsidRPr="00936749" w14:paraId="0DF54451" w14:textId="77777777" w:rsidTr="00C168EC">
        <w:tc>
          <w:tcPr>
            <w:tcW w:w="2628" w:type="dxa"/>
            <w:vMerge w:val="restart"/>
            <w:shd w:val="clear" w:color="auto" w:fill="auto"/>
            <w:vAlign w:val="center"/>
          </w:tcPr>
          <w:p w14:paraId="519BE38E" w14:textId="14C56234" w:rsidR="00B510B9" w:rsidRPr="00936749" w:rsidRDefault="00C168EC" w:rsidP="00C168EC">
            <w:pPr>
              <w:pStyle w:val="Paper-Title"/>
              <w:jc w:val="both"/>
              <w:rPr>
                <w:rFonts w:ascii="Times New Roman" w:hAnsi="Times New Roman"/>
                <w:kern w:val="2"/>
                <w:sz w:val="24"/>
                <w:szCs w:val="24"/>
                <w:lang w:eastAsia="zh-CN"/>
              </w:rPr>
            </w:pPr>
            <w:r w:rsidRPr="00936749">
              <w:rPr>
                <w:rFonts w:ascii="Times New Roman" w:hAnsi="Times New Roman"/>
                <w:kern w:val="2"/>
                <w:sz w:val="24"/>
                <w:szCs w:val="24"/>
                <w:lang w:eastAsia="zh-CN"/>
              </w:rPr>
              <w:t>1</w:t>
            </w:r>
            <w:r w:rsidRPr="00936749">
              <w:rPr>
                <w:rFonts w:ascii="Times New Roman" w:hAnsi="Times New Roman"/>
                <w:kern w:val="2"/>
                <w:sz w:val="24"/>
                <w:szCs w:val="24"/>
                <w:vertAlign w:val="superscript"/>
                <w:lang w:eastAsia="zh-CN"/>
              </w:rPr>
              <w:t>st</w:t>
            </w:r>
            <w:r w:rsidRPr="00936749">
              <w:rPr>
                <w:rFonts w:ascii="Times New Roman" w:hAnsi="Times New Roman"/>
                <w:kern w:val="2"/>
                <w:sz w:val="24"/>
                <w:szCs w:val="24"/>
                <w:lang w:eastAsia="zh-CN"/>
              </w:rPr>
              <w:t xml:space="preserve"> </w:t>
            </w:r>
            <w:r w:rsidR="00B510B9" w:rsidRPr="00936749">
              <w:rPr>
                <w:rFonts w:ascii="Times New Roman" w:hAnsi="Times New Roman"/>
                <w:kern w:val="2"/>
                <w:sz w:val="24"/>
                <w:szCs w:val="24"/>
                <w:lang w:eastAsia="zh-CN"/>
              </w:rPr>
              <w:t>Author</w:t>
            </w:r>
          </w:p>
        </w:tc>
        <w:tc>
          <w:tcPr>
            <w:tcW w:w="6014" w:type="dxa"/>
            <w:shd w:val="clear" w:color="auto" w:fill="auto"/>
          </w:tcPr>
          <w:p w14:paraId="64759580" w14:textId="0C5B4609" w:rsidR="00B510B9" w:rsidRPr="00936749" w:rsidRDefault="00B510B9" w:rsidP="00EB7814">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 xml:space="preserve">Position: </w:t>
            </w:r>
            <w:r w:rsidR="00664A5C">
              <w:rPr>
                <w:rFonts w:ascii="Times New Roman" w:hAnsi="Times New Roman"/>
                <w:b w:val="0"/>
                <w:kern w:val="2"/>
                <w:sz w:val="21"/>
                <w:szCs w:val="21"/>
                <w:lang w:eastAsia="zh-CN"/>
              </w:rPr>
              <w:t>Mr.</w:t>
            </w:r>
          </w:p>
        </w:tc>
      </w:tr>
      <w:tr w:rsidR="00B510B9" w:rsidRPr="00936749" w14:paraId="6E48CB4B" w14:textId="77777777" w:rsidTr="00C168EC">
        <w:tc>
          <w:tcPr>
            <w:tcW w:w="2628" w:type="dxa"/>
            <w:vMerge/>
            <w:shd w:val="clear" w:color="auto" w:fill="auto"/>
          </w:tcPr>
          <w:p w14:paraId="154A91B9" w14:textId="77777777" w:rsidR="00B510B9" w:rsidRPr="00936749" w:rsidRDefault="00B510B9" w:rsidP="00EB7814">
            <w:pPr>
              <w:pStyle w:val="Paper-Title"/>
              <w:jc w:val="left"/>
              <w:rPr>
                <w:rFonts w:ascii="Times New Roman" w:hAnsi="Times New Roman"/>
                <w:kern w:val="2"/>
                <w:sz w:val="24"/>
                <w:szCs w:val="24"/>
                <w:lang w:eastAsia="zh-CN"/>
              </w:rPr>
            </w:pPr>
          </w:p>
        </w:tc>
        <w:tc>
          <w:tcPr>
            <w:tcW w:w="6014" w:type="dxa"/>
            <w:shd w:val="clear" w:color="auto" w:fill="auto"/>
          </w:tcPr>
          <w:p w14:paraId="68C525D2" w14:textId="14296637" w:rsidR="00B510B9" w:rsidRPr="00936749" w:rsidRDefault="00B510B9" w:rsidP="00EB7814">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 xml:space="preserve">Research Field: </w:t>
            </w:r>
            <w:r w:rsidR="00670E26">
              <w:rPr>
                <w:rFonts w:ascii="Times New Roman" w:hAnsi="Times New Roman"/>
                <w:kern w:val="2"/>
                <w:sz w:val="21"/>
                <w:szCs w:val="21"/>
                <w:lang w:eastAsia="zh-CN"/>
              </w:rPr>
              <w:t>mobile</w:t>
            </w:r>
            <w:r w:rsidR="00664A5C">
              <w:rPr>
                <w:rFonts w:ascii="Times New Roman" w:hAnsi="Times New Roman"/>
                <w:kern w:val="2"/>
                <w:sz w:val="21"/>
                <w:szCs w:val="21"/>
                <w:lang w:eastAsia="zh-CN"/>
              </w:rPr>
              <w:t xml:space="preserve"> edge computing</w:t>
            </w:r>
          </w:p>
        </w:tc>
      </w:tr>
      <w:tr w:rsidR="00B510B9" w:rsidRPr="00936749" w14:paraId="1DBED94B" w14:textId="77777777" w:rsidTr="00C168EC">
        <w:tc>
          <w:tcPr>
            <w:tcW w:w="2628" w:type="dxa"/>
            <w:vMerge/>
            <w:tcBorders>
              <w:bottom w:val="single" w:sz="4" w:space="0" w:color="auto"/>
            </w:tcBorders>
            <w:shd w:val="clear" w:color="auto" w:fill="auto"/>
          </w:tcPr>
          <w:p w14:paraId="79ABEC8F" w14:textId="77777777" w:rsidR="00B510B9" w:rsidRPr="00936749" w:rsidRDefault="00B510B9" w:rsidP="00EB7814">
            <w:pPr>
              <w:pStyle w:val="Paper-Title"/>
              <w:jc w:val="left"/>
              <w:rPr>
                <w:rFonts w:ascii="Times New Roman" w:hAnsi="Times New Roman"/>
                <w:kern w:val="2"/>
                <w:sz w:val="24"/>
                <w:szCs w:val="24"/>
                <w:lang w:eastAsia="zh-CN"/>
              </w:rPr>
            </w:pPr>
          </w:p>
        </w:tc>
        <w:tc>
          <w:tcPr>
            <w:tcW w:w="6014" w:type="dxa"/>
            <w:tcBorders>
              <w:bottom w:val="single" w:sz="4" w:space="0" w:color="auto"/>
            </w:tcBorders>
            <w:shd w:val="clear" w:color="auto" w:fill="auto"/>
          </w:tcPr>
          <w:p w14:paraId="539F34F1" w14:textId="77777777" w:rsidR="00B510B9" w:rsidRPr="00936749" w:rsidRDefault="00B510B9" w:rsidP="00EB7814">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Homepage URL:</w:t>
            </w:r>
          </w:p>
        </w:tc>
      </w:tr>
      <w:tr w:rsidR="00B510B9" w:rsidRPr="00936749" w14:paraId="2C900D74" w14:textId="77777777" w:rsidTr="00C168EC">
        <w:tc>
          <w:tcPr>
            <w:tcW w:w="8642" w:type="dxa"/>
            <w:gridSpan w:val="2"/>
            <w:shd w:val="clear" w:color="auto" w:fill="DEEAF6" w:themeFill="accent1" w:themeFillTint="33"/>
          </w:tcPr>
          <w:p w14:paraId="3DA2E09F" w14:textId="77777777" w:rsidR="00B510B9" w:rsidRPr="00936749" w:rsidRDefault="00B510B9" w:rsidP="00EB7814">
            <w:pPr>
              <w:pStyle w:val="Paper-Title"/>
              <w:jc w:val="left"/>
              <w:rPr>
                <w:rFonts w:ascii="Times New Roman" w:hAnsi="Times New Roman"/>
                <w:kern w:val="2"/>
                <w:sz w:val="24"/>
                <w:szCs w:val="24"/>
                <w:lang w:eastAsia="zh-CN"/>
              </w:rPr>
            </w:pPr>
          </w:p>
        </w:tc>
      </w:tr>
      <w:tr w:rsidR="00B510B9" w:rsidRPr="00936749" w14:paraId="5A66B0D6" w14:textId="77777777" w:rsidTr="00C168EC">
        <w:tc>
          <w:tcPr>
            <w:tcW w:w="2628" w:type="dxa"/>
            <w:vMerge w:val="restart"/>
            <w:shd w:val="clear" w:color="auto" w:fill="auto"/>
            <w:vAlign w:val="center"/>
          </w:tcPr>
          <w:p w14:paraId="78531901" w14:textId="18CF7FD8" w:rsidR="00B510B9" w:rsidRPr="00936749" w:rsidRDefault="00C168EC" w:rsidP="00C168EC">
            <w:pPr>
              <w:pStyle w:val="Paper-Title"/>
              <w:jc w:val="both"/>
              <w:rPr>
                <w:rFonts w:ascii="Times New Roman" w:hAnsi="Times New Roman"/>
                <w:kern w:val="2"/>
                <w:sz w:val="24"/>
                <w:szCs w:val="24"/>
                <w:lang w:eastAsia="zh-CN"/>
              </w:rPr>
            </w:pPr>
            <w:r w:rsidRPr="00936749">
              <w:rPr>
                <w:rFonts w:ascii="Times New Roman" w:hAnsi="Times New Roman"/>
                <w:kern w:val="2"/>
                <w:sz w:val="24"/>
                <w:szCs w:val="24"/>
                <w:lang w:eastAsia="zh-CN"/>
              </w:rPr>
              <w:t>2</w:t>
            </w:r>
            <w:r w:rsidRPr="00936749">
              <w:rPr>
                <w:rFonts w:ascii="Times New Roman" w:hAnsi="Times New Roman"/>
                <w:kern w:val="2"/>
                <w:sz w:val="24"/>
                <w:szCs w:val="24"/>
                <w:vertAlign w:val="superscript"/>
                <w:lang w:eastAsia="zh-CN"/>
              </w:rPr>
              <w:t>nd</w:t>
            </w:r>
            <w:r w:rsidRPr="00936749">
              <w:rPr>
                <w:rFonts w:ascii="Times New Roman" w:hAnsi="Times New Roman"/>
                <w:kern w:val="2"/>
                <w:sz w:val="24"/>
                <w:szCs w:val="24"/>
                <w:lang w:eastAsia="zh-CN"/>
              </w:rPr>
              <w:t xml:space="preserve"> </w:t>
            </w:r>
            <w:r w:rsidR="00B510B9" w:rsidRPr="00936749">
              <w:rPr>
                <w:rFonts w:ascii="Times New Roman" w:hAnsi="Times New Roman"/>
                <w:kern w:val="2"/>
                <w:sz w:val="24"/>
                <w:szCs w:val="24"/>
                <w:lang w:eastAsia="zh-CN"/>
              </w:rPr>
              <w:t>Author</w:t>
            </w:r>
          </w:p>
        </w:tc>
        <w:tc>
          <w:tcPr>
            <w:tcW w:w="6014" w:type="dxa"/>
            <w:shd w:val="clear" w:color="auto" w:fill="auto"/>
          </w:tcPr>
          <w:p w14:paraId="26F32F34" w14:textId="77777777" w:rsidR="00B510B9" w:rsidRPr="00936749" w:rsidRDefault="00B510B9" w:rsidP="00EB7814">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Position:</w:t>
            </w:r>
          </w:p>
        </w:tc>
      </w:tr>
      <w:tr w:rsidR="00B510B9" w:rsidRPr="00936749" w14:paraId="5D6D1799" w14:textId="77777777" w:rsidTr="00C168EC">
        <w:tc>
          <w:tcPr>
            <w:tcW w:w="2628" w:type="dxa"/>
            <w:vMerge/>
            <w:shd w:val="clear" w:color="auto" w:fill="auto"/>
          </w:tcPr>
          <w:p w14:paraId="309ADE81" w14:textId="77777777" w:rsidR="00B510B9" w:rsidRPr="00936749" w:rsidRDefault="00B510B9" w:rsidP="00EB7814">
            <w:pPr>
              <w:pStyle w:val="Paper-Title"/>
              <w:jc w:val="left"/>
              <w:rPr>
                <w:rFonts w:ascii="Times New Roman" w:hAnsi="Times New Roman"/>
                <w:kern w:val="2"/>
                <w:sz w:val="24"/>
                <w:szCs w:val="24"/>
                <w:lang w:eastAsia="zh-CN"/>
              </w:rPr>
            </w:pPr>
          </w:p>
        </w:tc>
        <w:tc>
          <w:tcPr>
            <w:tcW w:w="6014" w:type="dxa"/>
            <w:shd w:val="clear" w:color="auto" w:fill="auto"/>
          </w:tcPr>
          <w:p w14:paraId="4056CFC2" w14:textId="77777777" w:rsidR="00B510B9" w:rsidRPr="00936749" w:rsidRDefault="00B510B9" w:rsidP="00EB7814">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Research Field:</w:t>
            </w:r>
          </w:p>
        </w:tc>
      </w:tr>
      <w:tr w:rsidR="00B510B9" w:rsidRPr="00936749" w14:paraId="31D4DB4C" w14:textId="77777777" w:rsidTr="00C168EC">
        <w:tc>
          <w:tcPr>
            <w:tcW w:w="2628" w:type="dxa"/>
            <w:vMerge/>
            <w:tcBorders>
              <w:bottom w:val="single" w:sz="4" w:space="0" w:color="auto"/>
            </w:tcBorders>
            <w:shd w:val="clear" w:color="auto" w:fill="auto"/>
          </w:tcPr>
          <w:p w14:paraId="3D2F256B" w14:textId="77777777" w:rsidR="00B510B9" w:rsidRPr="00936749" w:rsidRDefault="00B510B9" w:rsidP="00EB7814">
            <w:pPr>
              <w:pStyle w:val="Paper-Title"/>
              <w:jc w:val="left"/>
              <w:rPr>
                <w:rFonts w:ascii="Times New Roman" w:hAnsi="Times New Roman"/>
                <w:kern w:val="2"/>
                <w:sz w:val="24"/>
                <w:szCs w:val="24"/>
                <w:lang w:eastAsia="zh-CN"/>
              </w:rPr>
            </w:pPr>
          </w:p>
        </w:tc>
        <w:tc>
          <w:tcPr>
            <w:tcW w:w="6014" w:type="dxa"/>
            <w:tcBorders>
              <w:bottom w:val="single" w:sz="4" w:space="0" w:color="auto"/>
            </w:tcBorders>
            <w:shd w:val="clear" w:color="auto" w:fill="auto"/>
          </w:tcPr>
          <w:p w14:paraId="54BB55BB" w14:textId="77777777" w:rsidR="00B510B9" w:rsidRPr="00936749" w:rsidRDefault="00B510B9" w:rsidP="00EB7814">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Homepage URL:</w:t>
            </w:r>
          </w:p>
        </w:tc>
      </w:tr>
      <w:tr w:rsidR="00B510B9" w:rsidRPr="00936749" w14:paraId="374A83A1" w14:textId="77777777" w:rsidTr="00C168EC">
        <w:tc>
          <w:tcPr>
            <w:tcW w:w="8642" w:type="dxa"/>
            <w:gridSpan w:val="2"/>
            <w:shd w:val="clear" w:color="auto" w:fill="DEEAF6" w:themeFill="accent1" w:themeFillTint="33"/>
          </w:tcPr>
          <w:p w14:paraId="4DEDCFD2" w14:textId="77777777" w:rsidR="00B510B9" w:rsidRPr="00936749" w:rsidRDefault="00B510B9" w:rsidP="00EB7814">
            <w:pPr>
              <w:pStyle w:val="Paper-Title"/>
              <w:jc w:val="left"/>
              <w:rPr>
                <w:rFonts w:ascii="Times New Roman" w:hAnsi="Times New Roman"/>
                <w:kern w:val="2"/>
                <w:sz w:val="24"/>
                <w:szCs w:val="24"/>
                <w:lang w:eastAsia="zh-CN"/>
              </w:rPr>
            </w:pPr>
          </w:p>
        </w:tc>
      </w:tr>
      <w:tr w:rsidR="00B510B9" w:rsidRPr="00936749" w14:paraId="07CA7243" w14:textId="77777777" w:rsidTr="00C168EC">
        <w:tc>
          <w:tcPr>
            <w:tcW w:w="2628" w:type="dxa"/>
            <w:vMerge w:val="restart"/>
            <w:shd w:val="clear" w:color="auto" w:fill="auto"/>
            <w:vAlign w:val="center"/>
          </w:tcPr>
          <w:p w14:paraId="1EBF2AF9" w14:textId="6B684B7F" w:rsidR="00B510B9" w:rsidRPr="00936749" w:rsidRDefault="00C168EC" w:rsidP="00C168EC">
            <w:pPr>
              <w:pStyle w:val="Paper-Title"/>
              <w:jc w:val="both"/>
              <w:rPr>
                <w:rFonts w:ascii="Times New Roman" w:hAnsi="Times New Roman"/>
                <w:kern w:val="2"/>
                <w:sz w:val="24"/>
                <w:szCs w:val="24"/>
                <w:lang w:eastAsia="zh-CN"/>
              </w:rPr>
            </w:pPr>
            <w:r w:rsidRPr="00936749">
              <w:rPr>
                <w:rFonts w:ascii="Times New Roman" w:hAnsi="Times New Roman"/>
                <w:kern w:val="2"/>
                <w:sz w:val="24"/>
                <w:szCs w:val="24"/>
                <w:lang w:eastAsia="zh-CN"/>
              </w:rPr>
              <w:t>3</w:t>
            </w:r>
            <w:r w:rsidRPr="00936749">
              <w:rPr>
                <w:rFonts w:ascii="Times New Roman" w:hAnsi="Times New Roman"/>
                <w:kern w:val="2"/>
                <w:sz w:val="24"/>
                <w:szCs w:val="24"/>
                <w:vertAlign w:val="superscript"/>
                <w:lang w:eastAsia="zh-CN"/>
              </w:rPr>
              <w:t>rd</w:t>
            </w:r>
            <w:r w:rsidRPr="00936749">
              <w:rPr>
                <w:rFonts w:ascii="Times New Roman" w:hAnsi="Times New Roman"/>
                <w:kern w:val="2"/>
                <w:sz w:val="24"/>
                <w:szCs w:val="24"/>
                <w:lang w:eastAsia="zh-CN"/>
              </w:rPr>
              <w:t xml:space="preserve"> </w:t>
            </w:r>
            <w:r w:rsidR="00B510B9" w:rsidRPr="00936749">
              <w:rPr>
                <w:rFonts w:ascii="Times New Roman" w:hAnsi="Times New Roman"/>
                <w:kern w:val="2"/>
                <w:sz w:val="24"/>
                <w:szCs w:val="24"/>
                <w:lang w:eastAsia="zh-CN"/>
              </w:rPr>
              <w:t>Author</w:t>
            </w:r>
          </w:p>
        </w:tc>
        <w:tc>
          <w:tcPr>
            <w:tcW w:w="6014" w:type="dxa"/>
            <w:shd w:val="clear" w:color="auto" w:fill="auto"/>
          </w:tcPr>
          <w:p w14:paraId="26E05931" w14:textId="77777777" w:rsidR="00B510B9" w:rsidRPr="00936749" w:rsidRDefault="00B510B9" w:rsidP="00EB7814">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Position:</w:t>
            </w:r>
          </w:p>
        </w:tc>
      </w:tr>
      <w:tr w:rsidR="00B510B9" w:rsidRPr="00936749" w14:paraId="5E68C5B9" w14:textId="77777777" w:rsidTr="00C168EC">
        <w:tc>
          <w:tcPr>
            <w:tcW w:w="2628" w:type="dxa"/>
            <w:vMerge/>
            <w:shd w:val="clear" w:color="auto" w:fill="auto"/>
            <w:vAlign w:val="center"/>
          </w:tcPr>
          <w:p w14:paraId="7C8E366C" w14:textId="77777777" w:rsidR="00B510B9" w:rsidRPr="00936749" w:rsidRDefault="00B510B9" w:rsidP="00C168EC">
            <w:pPr>
              <w:pStyle w:val="Paper-Title"/>
              <w:jc w:val="both"/>
              <w:rPr>
                <w:rFonts w:ascii="Times New Roman" w:hAnsi="Times New Roman"/>
                <w:kern w:val="2"/>
                <w:sz w:val="24"/>
                <w:szCs w:val="24"/>
                <w:lang w:eastAsia="zh-CN"/>
              </w:rPr>
            </w:pPr>
          </w:p>
        </w:tc>
        <w:tc>
          <w:tcPr>
            <w:tcW w:w="6014" w:type="dxa"/>
            <w:shd w:val="clear" w:color="auto" w:fill="auto"/>
          </w:tcPr>
          <w:p w14:paraId="76CAD560" w14:textId="77777777" w:rsidR="00B510B9" w:rsidRPr="00936749" w:rsidRDefault="00B510B9" w:rsidP="00EB7814">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Research Field:</w:t>
            </w:r>
          </w:p>
        </w:tc>
      </w:tr>
      <w:tr w:rsidR="00B510B9" w:rsidRPr="00936749" w14:paraId="4AB9FE58" w14:textId="77777777" w:rsidTr="00C168EC">
        <w:tc>
          <w:tcPr>
            <w:tcW w:w="2628" w:type="dxa"/>
            <w:vMerge/>
            <w:shd w:val="clear" w:color="auto" w:fill="auto"/>
            <w:vAlign w:val="center"/>
          </w:tcPr>
          <w:p w14:paraId="7476422A" w14:textId="77777777" w:rsidR="00B510B9" w:rsidRPr="00936749" w:rsidRDefault="00B510B9" w:rsidP="00C168EC">
            <w:pPr>
              <w:pStyle w:val="Paper-Title"/>
              <w:jc w:val="both"/>
              <w:rPr>
                <w:rFonts w:ascii="Times New Roman" w:hAnsi="Times New Roman"/>
                <w:kern w:val="2"/>
                <w:sz w:val="24"/>
                <w:szCs w:val="24"/>
                <w:lang w:eastAsia="zh-CN"/>
              </w:rPr>
            </w:pPr>
          </w:p>
        </w:tc>
        <w:tc>
          <w:tcPr>
            <w:tcW w:w="6014" w:type="dxa"/>
            <w:shd w:val="clear" w:color="auto" w:fill="auto"/>
          </w:tcPr>
          <w:p w14:paraId="77D53E0A" w14:textId="77777777" w:rsidR="00B510B9" w:rsidRPr="00936749" w:rsidRDefault="00B510B9" w:rsidP="00EB7814">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Homepage URL:</w:t>
            </w:r>
          </w:p>
        </w:tc>
      </w:tr>
      <w:tr w:rsidR="00C168EC" w:rsidRPr="00936749" w14:paraId="5B232EA8" w14:textId="77777777" w:rsidTr="00C168EC">
        <w:tc>
          <w:tcPr>
            <w:tcW w:w="8642" w:type="dxa"/>
            <w:gridSpan w:val="2"/>
            <w:shd w:val="clear" w:color="auto" w:fill="DEEAF6" w:themeFill="accent1" w:themeFillTint="33"/>
            <w:vAlign w:val="center"/>
          </w:tcPr>
          <w:p w14:paraId="41F7D13F" w14:textId="77777777" w:rsidR="00C168EC" w:rsidRPr="00936749" w:rsidRDefault="00C168EC" w:rsidP="00C168EC">
            <w:pPr>
              <w:pStyle w:val="Paper-Title"/>
              <w:jc w:val="both"/>
              <w:rPr>
                <w:rFonts w:ascii="Times New Roman" w:hAnsi="Times New Roman"/>
                <w:kern w:val="2"/>
                <w:sz w:val="24"/>
                <w:szCs w:val="24"/>
                <w:lang w:eastAsia="zh-CN"/>
              </w:rPr>
            </w:pPr>
          </w:p>
        </w:tc>
      </w:tr>
      <w:tr w:rsidR="00C168EC" w:rsidRPr="00936749" w14:paraId="38A2B9B3" w14:textId="77777777" w:rsidTr="00C168EC">
        <w:tc>
          <w:tcPr>
            <w:tcW w:w="2628" w:type="dxa"/>
            <w:vMerge w:val="restart"/>
            <w:shd w:val="clear" w:color="auto" w:fill="auto"/>
            <w:vAlign w:val="center"/>
          </w:tcPr>
          <w:p w14:paraId="6FC1DBE3" w14:textId="651A5947" w:rsidR="00C168EC" w:rsidRPr="00936749" w:rsidRDefault="00C168EC" w:rsidP="00C168EC">
            <w:pPr>
              <w:pStyle w:val="Paper-Title"/>
              <w:jc w:val="both"/>
              <w:rPr>
                <w:rFonts w:ascii="Times New Roman" w:hAnsi="Times New Roman"/>
                <w:kern w:val="2"/>
                <w:sz w:val="24"/>
                <w:szCs w:val="24"/>
                <w:lang w:eastAsia="zh-CN"/>
              </w:rPr>
            </w:pPr>
            <w:r w:rsidRPr="00936749">
              <w:rPr>
                <w:rFonts w:ascii="Times New Roman" w:hAnsi="Times New Roman"/>
                <w:kern w:val="2"/>
                <w:sz w:val="24"/>
                <w:szCs w:val="24"/>
                <w:lang w:eastAsia="zh-CN"/>
              </w:rPr>
              <w:t>4</w:t>
            </w:r>
            <w:r w:rsidRPr="00936749">
              <w:rPr>
                <w:rFonts w:ascii="Times New Roman" w:hAnsi="Times New Roman"/>
                <w:kern w:val="2"/>
                <w:sz w:val="24"/>
                <w:szCs w:val="24"/>
                <w:vertAlign w:val="superscript"/>
                <w:lang w:eastAsia="zh-CN"/>
              </w:rPr>
              <w:t>th</w:t>
            </w:r>
            <w:r w:rsidRPr="00936749">
              <w:rPr>
                <w:rFonts w:ascii="Times New Roman" w:hAnsi="Times New Roman"/>
                <w:kern w:val="2"/>
                <w:sz w:val="24"/>
                <w:szCs w:val="24"/>
                <w:lang w:eastAsia="zh-CN"/>
              </w:rPr>
              <w:t xml:space="preserve"> Author</w:t>
            </w:r>
          </w:p>
        </w:tc>
        <w:tc>
          <w:tcPr>
            <w:tcW w:w="6014" w:type="dxa"/>
            <w:shd w:val="clear" w:color="auto" w:fill="auto"/>
          </w:tcPr>
          <w:p w14:paraId="7B1D9324" w14:textId="226D28F5" w:rsidR="00C168EC" w:rsidRPr="00936749" w:rsidRDefault="00C168EC" w:rsidP="00C168EC">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Position:</w:t>
            </w:r>
          </w:p>
        </w:tc>
      </w:tr>
      <w:tr w:rsidR="00C168EC" w:rsidRPr="00936749" w14:paraId="1CA4309D" w14:textId="77777777" w:rsidTr="00C168EC">
        <w:tc>
          <w:tcPr>
            <w:tcW w:w="2628" w:type="dxa"/>
            <w:vMerge/>
            <w:shd w:val="clear" w:color="auto" w:fill="auto"/>
          </w:tcPr>
          <w:p w14:paraId="55BAD7FA" w14:textId="77777777" w:rsidR="00C168EC" w:rsidRPr="00936749" w:rsidRDefault="00C168EC" w:rsidP="00C168EC">
            <w:pPr>
              <w:pStyle w:val="Paper-Title"/>
              <w:jc w:val="left"/>
              <w:rPr>
                <w:rFonts w:ascii="Times New Roman" w:hAnsi="Times New Roman"/>
                <w:kern w:val="2"/>
                <w:sz w:val="24"/>
                <w:szCs w:val="24"/>
                <w:lang w:eastAsia="zh-CN"/>
              </w:rPr>
            </w:pPr>
          </w:p>
        </w:tc>
        <w:tc>
          <w:tcPr>
            <w:tcW w:w="6014" w:type="dxa"/>
            <w:shd w:val="clear" w:color="auto" w:fill="auto"/>
          </w:tcPr>
          <w:p w14:paraId="7BFC6463" w14:textId="50C916BF" w:rsidR="00C168EC" w:rsidRPr="00936749" w:rsidRDefault="00C168EC" w:rsidP="00C168EC">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Research Field:</w:t>
            </w:r>
          </w:p>
        </w:tc>
      </w:tr>
      <w:tr w:rsidR="00C168EC" w:rsidRPr="00936749" w14:paraId="5D83E449" w14:textId="77777777" w:rsidTr="00C168EC">
        <w:tc>
          <w:tcPr>
            <w:tcW w:w="2628" w:type="dxa"/>
            <w:vMerge/>
            <w:shd w:val="clear" w:color="auto" w:fill="auto"/>
          </w:tcPr>
          <w:p w14:paraId="75AE01C4" w14:textId="77777777" w:rsidR="00C168EC" w:rsidRPr="00936749" w:rsidRDefault="00C168EC" w:rsidP="00C168EC">
            <w:pPr>
              <w:pStyle w:val="Paper-Title"/>
              <w:jc w:val="left"/>
              <w:rPr>
                <w:rFonts w:ascii="Times New Roman" w:hAnsi="Times New Roman"/>
                <w:kern w:val="2"/>
                <w:sz w:val="24"/>
                <w:szCs w:val="24"/>
                <w:lang w:eastAsia="zh-CN"/>
              </w:rPr>
            </w:pPr>
          </w:p>
        </w:tc>
        <w:tc>
          <w:tcPr>
            <w:tcW w:w="6014" w:type="dxa"/>
            <w:shd w:val="clear" w:color="auto" w:fill="auto"/>
          </w:tcPr>
          <w:p w14:paraId="2F86B2BE" w14:textId="4D7A6BC3" w:rsidR="00C168EC" w:rsidRPr="00936749" w:rsidRDefault="00C168EC" w:rsidP="00C168EC">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Homepage URL:</w:t>
            </w:r>
          </w:p>
        </w:tc>
      </w:tr>
      <w:tr w:rsidR="00C168EC" w:rsidRPr="00936749" w14:paraId="53AE1169" w14:textId="77777777" w:rsidTr="00C168EC">
        <w:tc>
          <w:tcPr>
            <w:tcW w:w="2628" w:type="dxa"/>
            <w:shd w:val="clear" w:color="auto" w:fill="DEEAF6" w:themeFill="accent1" w:themeFillTint="33"/>
          </w:tcPr>
          <w:p w14:paraId="27D9A661" w14:textId="77777777" w:rsidR="00C168EC" w:rsidRPr="00936749" w:rsidRDefault="00C168EC" w:rsidP="00C168EC">
            <w:pPr>
              <w:pStyle w:val="Paper-Title"/>
              <w:jc w:val="left"/>
              <w:rPr>
                <w:rFonts w:ascii="Times New Roman" w:hAnsi="Times New Roman"/>
                <w:kern w:val="2"/>
                <w:sz w:val="24"/>
                <w:szCs w:val="24"/>
                <w:lang w:eastAsia="zh-CN"/>
              </w:rPr>
            </w:pPr>
          </w:p>
        </w:tc>
        <w:tc>
          <w:tcPr>
            <w:tcW w:w="6014" w:type="dxa"/>
            <w:shd w:val="clear" w:color="auto" w:fill="DEEAF6" w:themeFill="accent1" w:themeFillTint="33"/>
          </w:tcPr>
          <w:p w14:paraId="63D09341" w14:textId="77777777" w:rsidR="00C168EC" w:rsidRPr="00936749" w:rsidRDefault="00C168EC" w:rsidP="00C168EC">
            <w:pPr>
              <w:pStyle w:val="Paper-Title"/>
              <w:jc w:val="left"/>
              <w:rPr>
                <w:rFonts w:ascii="Times New Roman" w:hAnsi="Times New Roman"/>
                <w:kern w:val="2"/>
                <w:sz w:val="21"/>
                <w:szCs w:val="21"/>
                <w:lang w:eastAsia="zh-CN"/>
              </w:rPr>
            </w:pPr>
          </w:p>
        </w:tc>
      </w:tr>
      <w:tr w:rsidR="00C168EC" w:rsidRPr="00936749" w14:paraId="5365172A" w14:textId="77777777" w:rsidTr="00C168EC">
        <w:tc>
          <w:tcPr>
            <w:tcW w:w="2628" w:type="dxa"/>
            <w:vMerge w:val="restart"/>
            <w:shd w:val="clear" w:color="auto" w:fill="auto"/>
            <w:vAlign w:val="center"/>
          </w:tcPr>
          <w:p w14:paraId="57DEB918" w14:textId="1CD81B9F" w:rsidR="00C168EC" w:rsidRPr="00936749" w:rsidRDefault="00C168EC" w:rsidP="00C168EC">
            <w:pPr>
              <w:pStyle w:val="Paper-Title"/>
              <w:jc w:val="both"/>
              <w:rPr>
                <w:rFonts w:ascii="Times New Roman" w:hAnsi="Times New Roman"/>
                <w:kern w:val="2"/>
                <w:sz w:val="24"/>
                <w:szCs w:val="24"/>
                <w:lang w:eastAsia="zh-CN"/>
              </w:rPr>
            </w:pPr>
            <w:r w:rsidRPr="00936749">
              <w:rPr>
                <w:rFonts w:ascii="Times New Roman" w:hAnsi="Times New Roman"/>
                <w:kern w:val="2"/>
                <w:sz w:val="24"/>
                <w:szCs w:val="24"/>
                <w:lang w:eastAsia="zh-CN"/>
              </w:rPr>
              <w:t>5</w:t>
            </w:r>
            <w:r w:rsidRPr="00936749">
              <w:rPr>
                <w:rFonts w:ascii="Times New Roman" w:hAnsi="Times New Roman"/>
                <w:kern w:val="2"/>
                <w:sz w:val="24"/>
                <w:szCs w:val="24"/>
                <w:vertAlign w:val="superscript"/>
                <w:lang w:eastAsia="zh-CN"/>
              </w:rPr>
              <w:t>th</w:t>
            </w:r>
            <w:r w:rsidRPr="00936749">
              <w:rPr>
                <w:rFonts w:ascii="Times New Roman" w:hAnsi="Times New Roman"/>
                <w:kern w:val="2"/>
                <w:sz w:val="24"/>
                <w:szCs w:val="24"/>
                <w:lang w:eastAsia="zh-CN"/>
              </w:rPr>
              <w:t xml:space="preserve"> Author</w:t>
            </w:r>
          </w:p>
        </w:tc>
        <w:tc>
          <w:tcPr>
            <w:tcW w:w="6014" w:type="dxa"/>
            <w:shd w:val="clear" w:color="auto" w:fill="auto"/>
          </w:tcPr>
          <w:p w14:paraId="166FA04B" w14:textId="0598F105" w:rsidR="00C168EC" w:rsidRPr="00936749" w:rsidRDefault="00C168EC" w:rsidP="00C168EC">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Position:</w:t>
            </w:r>
          </w:p>
        </w:tc>
      </w:tr>
      <w:tr w:rsidR="00C168EC" w:rsidRPr="00936749" w14:paraId="734CC64D" w14:textId="77777777" w:rsidTr="00C168EC">
        <w:tc>
          <w:tcPr>
            <w:tcW w:w="2628" w:type="dxa"/>
            <w:vMerge/>
            <w:shd w:val="clear" w:color="auto" w:fill="auto"/>
            <w:vAlign w:val="center"/>
          </w:tcPr>
          <w:p w14:paraId="7C5508A6" w14:textId="77777777" w:rsidR="00C168EC" w:rsidRPr="00936749" w:rsidRDefault="00C168EC" w:rsidP="00C168EC">
            <w:pPr>
              <w:pStyle w:val="Paper-Title"/>
              <w:jc w:val="both"/>
              <w:rPr>
                <w:rFonts w:ascii="Times New Roman" w:hAnsi="Times New Roman"/>
                <w:kern w:val="2"/>
                <w:sz w:val="24"/>
                <w:szCs w:val="24"/>
                <w:lang w:eastAsia="zh-CN"/>
              </w:rPr>
            </w:pPr>
          </w:p>
        </w:tc>
        <w:tc>
          <w:tcPr>
            <w:tcW w:w="6014" w:type="dxa"/>
            <w:shd w:val="clear" w:color="auto" w:fill="auto"/>
          </w:tcPr>
          <w:p w14:paraId="6539BE77" w14:textId="5762F547" w:rsidR="00C168EC" w:rsidRPr="00936749" w:rsidRDefault="00C168EC" w:rsidP="00C168EC">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Research Field:</w:t>
            </w:r>
          </w:p>
        </w:tc>
      </w:tr>
      <w:tr w:rsidR="00C168EC" w:rsidRPr="00936749" w14:paraId="1088E397" w14:textId="77777777" w:rsidTr="00C168EC">
        <w:tc>
          <w:tcPr>
            <w:tcW w:w="2628" w:type="dxa"/>
            <w:vMerge/>
            <w:shd w:val="clear" w:color="auto" w:fill="auto"/>
            <w:vAlign w:val="center"/>
          </w:tcPr>
          <w:p w14:paraId="63606777" w14:textId="77777777" w:rsidR="00C168EC" w:rsidRPr="00936749" w:rsidRDefault="00C168EC" w:rsidP="00C168EC">
            <w:pPr>
              <w:pStyle w:val="Paper-Title"/>
              <w:jc w:val="both"/>
              <w:rPr>
                <w:rFonts w:ascii="Times New Roman" w:hAnsi="Times New Roman"/>
                <w:kern w:val="2"/>
                <w:sz w:val="24"/>
                <w:szCs w:val="24"/>
                <w:lang w:eastAsia="zh-CN"/>
              </w:rPr>
            </w:pPr>
          </w:p>
        </w:tc>
        <w:tc>
          <w:tcPr>
            <w:tcW w:w="6014" w:type="dxa"/>
            <w:shd w:val="clear" w:color="auto" w:fill="auto"/>
          </w:tcPr>
          <w:p w14:paraId="046E24DD" w14:textId="0A6881EF" w:rsidR="00C168EC" w:rsidRPr="00936749" w:rsidRDefault="00C168EC" w:rsidP="00C168EC">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Homepage URL:</w:t>
            </w:r>
          </w:p>
        </w:tc>
      </w:tr>
      <w:tr w:rsidR="00C168EC" w:rsidRPr="00936749" w14:paraId="406DFA87" w14:textId="77777777" w:rsidTr="00C168EC">
        <w:tc>
          <w:tcPr>
            <w:tcW w:w="2628" w:type="dxa"/>
            <w:shd w:val="clear" w:color="auto" w:fill="DEEAF6" w:themeFill="accent1" w:themeFillTint="33"/>
            <w:vAlign w:val="center"/>
          </w:tcPr>
          <w:p w14:paraId="6E8FDF42" w14:textId="77777777" w:rsidR="00C168EC" w:rsidRPr="00936749" w:rsidRDefault="00C168EC" w:rsidP="00C168EC">
            <w:pPr>
              <w:pStyle w:val="Paper-Title"/>
              <w:jc w:val="both"/>
              <w:rPr>
                <w:rFonts w:ascii="Times New Roman" w:hAnsi="Times New Roman"/>
                <w:kern w:val="2"/>
                <w:sz w:val="24"/>
                <w:szCs w:val="24"/>
                <w:lang w:eastAsia="zh-CN"/>
              </w:rPr>
            </w:pPr>
          </w:p>
        </w:tc>
        <w:tc>
          <w:tcPr>
            <w:tcW w:w="6014" w:type="dxa"/>
            <w:shd w:val="clear" w:color="auto" w:fill="DEEAF6" w:themeFill="accent1" w:themeFillTint="33"/>
          </w:tcPr>
          <w:p w14:paraId="2074EB27" w14:textId="77777777" w:rsidR="00C168EC" w:rsidRPr="00936749" w:rsidRDefault="00C168EC" w:rsidP="00C168EC">
            <w:pPr>
              <w:pStyle w:val="Paper-Title"/>
              <w:jc w:val="left"/>
              <w:rPr>
                <w:rFonts w:ascii="Times New Roman" w:hAnsi="Times New Roman"/>
                <w:kern w:val="2"/>
                <w:sz w:val="21"/>
                <w:szCs w:val="21"/>
                <w:lang w:eastAsia="zh-CN"/>
              </w:rPr>
            </w:pPr>
          </w:p>
        </w:tc>
      </w:tr>
      <w:tr w:rsidR="00C168EC" w:rsidRPr="00936749" w14:paraId="72A873EA" w14:textId="77777777" w:rsidTr="00C168EC">
        <w:tc>
          <w:tcPr>
            <w:tcW w:w="2628" w:type="dxa"/>
            <w:vMerge w:val="restart"/>
            <w:shd w:val="clear" w:color="auto" w:fill="auto"/>
            <w:vAlign w:val="center"/>
          </w:tcPr>
          <w:p w14:paraId="780B2100" w14:textId="1815BB76" w:rsidR="00C168EC" w:rsidRPr="00936749" w:rsidRDefault="00C168EC" w:rsidP="00C168EC">
            <w:pPr>
              <w:pStyle w:val="Paper-Title"/>
              <w:jc w:val="both"/>
              <w:rPr>
                <w:rFonts w:ascii="Times New Roman" w:hAnsi="Times New Roman"/>
                <w:kern w:val="2"/>
                <w:sz w:val="24"/>
                <w:szCs w:val="24"/>
                <w:lang w:eastAsia="zh-CN"/>
              </w:rPr>
            </w:pPr>
            <w:r w:rsidRPr="00936749">
              <w:rPr>
                <w:rFonts w:ascii="Times New Roman" w:hAnsi="Times New Roman"/>
                <w:kern w:val="2"/>
                <w:sz w:val="24"/>
                <w:szCs w:val="24"/>
                <w:lang w:eastAsia="zh-CN"/>
              </w:rPr>
              <w:t>6</w:t>
            </w:r>
            <w:r w:rsidRPr="00936749">
              <w:rPr>
                <w:rFonts w:ascii="Times New Roman" w:hAnsi="Times New Roman"/>
                <w:kern w:val="2"/>
                <w:sz w:val="24"/>
                <w:szCs w:val="24"/>
                <w:vertAlign w:val="superscript"/>
                <w:lang w:eastAsia="zh-CN"/>
              </w:rPr>
              <w:t>th</w:t>
            </w:r>
            <w:r w:rsidRPr="00936749">
              <w:rPr>
                <w:rFonts w:ascii="Times New Roman" w:hAnsi="Times New Roman"/>
                <w:kern w:val="2"/>
                <w:sz w:val="24"/>
                <w:szCs w:val="24"/>
                <w:lang w:eastAsia="zh-CN"/>
              </w:rPr>
              <w:t xml:space="preserve"> Author</w:t>
            </w:r>
          </w:p>
        </w:tc>
        <w:tc>
          <w:tcPr>
            <w:tcW w:w="6014" w:type="dxa"/>
            <w:shd w:val="clear" w:color="auto" w:fill="auto"/>
          </w:tcPr>
          <w:p w14:paraId="5DFDF4E2" w14:textId="430AA5F4" w:rsidR="00C168EC" w:rsidRPr="00936749" w:rsidRDefault="00C168EC" w:rsidP="00C168EC">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Position:</w:t>
            </w:r>
          </w:p>
        </w:tc>
      </w:tr>
      <w:tr w:rsidR="00C168EC" w:rsidRPr="00936749" w14:paraId="4E584FEF" w14:textId="77777777" w:rsidTr="00C168EC">
        <w:tc>
          <w:tcPr>
            <w:tcW w:w="2628" w:type="dxa"/>
            <w:vMerge/>
            <w:shd w:val="clear" w:color="auto" w:fill="auto"/>
          </w:tcPr>
          <w:p w14:paraId="4373D4D7" w14:textId="77777777" w:rsidR="00C168EC" w:rsidRPr="00936749" w:rsidRDefault="00C168EC" w:rsidP="00C168EC">
            <w:pPr>
              <w:pStyle w:val="Paper-Title"/>
              <w:jc w:val="left"/>
              <w:rPr>
                <w:rFonts w:ascii="Times New Roman" w:hAnsi="Times New Roman"/>
                <w:kern w:val="2"/>
                <w:sz w:val="21"/>
                <w:szCs w:val="21"/>
                <w:lang w:eastAsia="zh-CN"/>
              </w:rPr>
            </w:pPr>
          </w:p>
        </w:tc>
        <w:tc>
          <w:tcPr>
            <w:tcW w:w="6014" w:type="dxa"/>
            <w:shd w:val="clear" w:color="auto" w:fill="auto"/>
          </w:tcPr>
          <w:p w14:paraId="4DB90742" w14:textId="0A8D6D04" w:rsidR="00C168EC" w:rsidRPr="00936749" w:rsidRDefault="00C168EC" w:rsidP="00C168EC">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Research Field:</w:t>
            </w:r>
          </w:p>
        </w:tc>
      </w:tr>
      <w:tr w:rsidR="00C168EC" w:rsidRPr="00936749" w14:paraId="605EB2F1" w14:textId="77777777" w:rsidTr="00C168EC">
        <w:tc>
          <w:tcPr>
            <w:tcW w:w="2628" w:type="dxa"/>
            <w:vMerge/>
            <w:shd w:val="clear" w:color="auto" w:fill="auto"/>
          </w:tcPr>
          <w:p w14:paraId="2CFF5F50" w14:textId="77777777" w:rsidR="00C168EC" w:rsidRPr="00936749" w:rsidRDefault="00C168EC" w:rsidP="00C168EC">
            <w:pPr>
              <w:pStyle w:val="Paper-Title"/>
              <w:jc w:val="left"/>
              <w:rPr>
                <w:rFonts w:ascii="Times New Roman" w:hAnsi="Times New Roman"/>
                <w:kern w:val="2"/>
                <w:sz w:val="21"/>
                <w:szCs w:val="21"/>
                <w:lang w:eastAsia="zh-CN"/>
              </w:rPr>
            </w:pPr>
          </w:p>
        </w:tc>
        <w:tc>
          <w:tcPr>
            <w:tcW w:w="6014" w:type="dxa"/>
            <w:shd w:val="clear" w:color="auto" w:fill="auto"/>
          </w:tcPr>
          <w:p w14:paraId="5BF85195" w14:textId="6E9BF117" w:rsidR="00C168EC" w:rsidRPr="00936749" w:rsidRDefault="00C168EC" w:rsidP="00C168EC">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Homepage URL:</w:t>
            </w:r>
          </w:p>
        </w:tc>
      </w:tr>
      <w:tr w:rsidR="00C168EC" w:rsidRPr="00936749" w14:paraId="76291A80" w14:textId="77777777" w:rsidTr="00C168EC">
        <w:tc>
          <w:tcPr>
            <w:tcW w:w="2628" w:type="dxa"/>
            <w:shd w:val="clear" w:color="auto" w:fill="auto"/>
          </w:tcPr>
          <w:p w14:paraId="348565CB" w14:textId="77777777" w:rsidR="00C168EC" w:rsidRPr="00936749" w:rsidRDefault="00C168EC" w:rsidP="00C168EC">
            <w:pPr>
              <w:pStyle w:val="Paper-Title"/>
              <w:jc w:val="left"/>
              <w:rPr>
                <w:rFonts w:ascii="Times New Roman" w:hAnsi="Times New Roman"/>
                <w:kern w:val="2"/>
                <w:sz w:val="21"/>
                <w:szCs w:val="21"/>
                <w:lang w:eastAsia="zh-CN"/>
              </w:rPr>
            </w:pPr>
          </w:p>
        </w:tc>
        <w:tc>
          <w:tcPr>
            <w:tcW w:w="6014" w:type="dxa"/>
            <w:shd w:val="clear" w:color="auto" w:fill="auto"/>
          </w:tcPr>
          <w:p w14:paraId="7C9EE0F5" w14:textId="77777777" w:rsidR="00C168EC" w:rsidRPr="00936749" w:rsidRDefault="00C168EC" w:rsidP="00C168EC">
            <w:pPr>
              <w:pStyle w:val="Paper-Title"/>
              <w:jc w:val="left"/>
              <w:rPr>
                <w:rFonts w:ascii="Times New Roman" w:hAnsi="Times New Roman"/>
                <w:kern w:val="2"/>
                <w:sz w:val="21"/>
                <w:szCs w:val="21"/>
                <w:lang w:eastAsia="zh-CN"/>
              </w:rPr>
            </w:pPr>
          </w:p>
        </w:tc>
      </w:tr>
      <w:tr w:rsidR="00C168EC" w:rsidRPr="00936749" w14:paraId="4D5DA2B3" w14:textId="77777777" w:rsidTr="00C168EC">
        <w:tc>
          <w:tcPr>
            <w:tcW w:w="8642" w:type="dxa"/>
            <w:gridSpan w:val="2"/>
            <w:shd w:val="clear" w:color="auto" w:fill="auto"/>
          </w:tcPr>
          <w:p w14:paraId="5C5F416C" w14:textId="77777777" w:rsidR="00C168EC" w:rsidRPr="00936749" w:rsidRDefault="00C168EC" w:rsidP="00C168EC">
            <w:pPr>
              <w:pStyle w:val="Paper-Title"/>
              <w:jc w:val="left"/>
              <w:rPr>
                <w:rFonts w:ascii="Times New Roman" w:hAnsi="Times New Roman"/>
                <w:kern w:val="2"/>
                <w:sz w:val="21"/>
                <w:szCs w:val="21"/>
                <w:lang w:eastAsia="zh-CN"/>
              </w:rPr>
            </w:pPr>
            <w:r w:rsidRPr="00936749">
              <w:rPr>
                <w:rFonts w:ascii="Times New Roman" w:hAnsi="Times New Roman"/>
                <w:color w:val="FF0000"/>
                <w:kern w:val="2"/>
                <w:sz w:val="21"/>
                <w:szCs w:val="21"/>
                <w:lang w:eastAsia="zh-CN"/>
              </w:rPr>
              <w:t>Add more rows if necessary!</w:t>
            </w:r>
          </w:p>
        </w:tc>
      </w:tr>
    </w:tbl>
    <w:p w14:paraId="1C379E65" w14:textId="77777777" w:rsidR="00B510B9" w:rsidRPr="000C3D6D" w:rsidRDefault="00B510B9" w:rsidP="00B510B9">
      <w:pPr>
        <w:pStyle w:val="Para"/>
        <w:ind w:firstLine="0"/>
        <w:rPr>
          <w:rFonts w:eastAsiaTheme="minorEastAsia"/>
          <w:lang w:val="en-GB"/>
        </w:rPr>
      </w:pPr>
    </w:p>
    <w:p w14:paraId="39E87FA7" w14:textId="77777777" w:rsidR="00B510B9" w:rsidRPr="00B510B9" w:rsidRDefault="00B510B9" w:rsidP="00F96569">
      <w:pPr>
        <w:rPr>
          <w:color w:val="FF0000"/>
          <w:lang w:val="en-GB"/>
        </w:rPr>
      </w:pPr>
    </w:p>
    <w:sectPr w:rsidR="00B510B9" w:rsidRPr="00B510B9">
      <w:type w:val="continuous"/>
      <w:pgSz w:w="12240" w:h="15840" w:code="1"/>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LZ" w:date="2021-09-10T09:08:00Z" w:initials="L">
    <w:p w14:paraId="6C610037" w14:textId="6E239151" w:rsidR="00A227A1" w:rsidRDefault="00A227A1">
      <w:pPr>
        <w:pStyle w:val="af"/>
      </w:pPr>
      <w:r>
        <w:rPr>
          <w:rStyle w:val="ae"/>
        </w:rPr>
        <w:annotationRef/>
      </w:r>
      <w:r w:rsidRPr="00A227A1">
        <w:t>National Key Laboratory of Science and Technology on Communications, University of Electronic Science and Technology of China, Chengdu, 611731, China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6100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610037" w16cid:durableId="24E59F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D29912" w14:textId="77777777" w:rsidR="00AB4111" w:rsidRDefault="00AB4111" w:rsidP="001A3B3D">
      <w:r>
        <w:separator/>
      </w:r>
    </w:p>
  </w:endnote>
  <w:endnote w:type="continuationSeparator" w:id="0">
    <w:p w14:paraId="33358458" w14:textId="77777777" w:rsidR="00AB4111" w:rsidRDefault="00AB411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Linux Libertine O">
    <w:altName w:val="Arial"/>
    <w:panose1 w:val="00000000000000000000"/>
    <w:charset w:val="00"/>
    <w:family w:val="auto"/>
    <w:notTrueType/>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A5BFE" w14:textId="5539B0D4" w:rsidR="007B385C" w:rsidRPr="006F6D3D" w:rsidRDefault="007B385C" w:rsidP="0056610F">
    <w:pPr>
      <w:pStyle w:val="a7"/>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3A9CC" w14:textId="77777777" w:rsidR="00AB4111" w:rsidRDefault="00AB4111" w:rsidP="001A3B3D">
      <w:r>
        <w:separator/>
      </w:r>
    </w:p>
  </w:footnote>
  <w:footnote w:type="continuationSeparator" w:id="0">
    <w:p w14:paraId="0AD8EE44" w14:textId="77777777" w:rsidR="00AB4111" w:rsidRDefault="00AB411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C3CC95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B6073F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4CE8EED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24832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47A399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65605C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5825AF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7A847C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30C711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CB00A4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B8450BC"/>
    <w:multiLevelType w:val="hybridMultilevel"/>
    <w:tmpl w:val="20D017B2"/>
    <w:lvl w:ilvl="0" w:tplc="41629886">
      <w:start w:val="1"/>
      <w:numFmt w:val="decimal"/>
      <w:lvlText w:val="%1."/>
      <w:lvlJc w:val="left"/>
      <w:pPr>
        <w:ind w:left="720" w:hanging="360"/>
      </w:pPr>
    </w:lvl>
    <w:lvl w:ilvl="1" w:tplc="ECBED676">
      <w:start w:val="1"/>
      <w:numFmt w:val="decimal"/>
      <w:lvlText w:val="%2."/>
      <w:lvlJc w:val="left"/>
      <w:pPr>
        <w:tabs>
          <w:tab w:val="num" w:pos="1440"/>
        </w:tabs>
        <w:ind w:left="1440" w:hanging="360"/>
      </w:pPr>
    </w:lvl>
    <w:lvl w:ilvl="2" w:tplc="17DEE1F2">
      <w:start w:val="1"/>
      <w:numFmt w:val="decimal"/>
      <w:lvlText w:val="%3."/>
      <w:lvlJc w:val="left"/>
      <w:pPr>
        <w:tabs>
          <w:tab w:val="num" w:pos="2160"/>
        </w:tabs>
        <w:ind w:left="2160" w:hanging="360"/>
      </w:pPr>
    </w:lvl>
    <w:lvl w:ilvl="3" w:tplc="BEDC9614">
      <w:start w:val="1"/>
      <w:numFmt w:val="decimal"/>
      <w:lvlText w:val="%4."/>
      <w:lvlJc w:val="left"/>
      <w:pPr>
        <w:tabs>
          <w:tab w:val="num" w:pos="2880"/>
        </w:tabs>
        <w:ind w:left="2880" w:hanging="360"/>
      </w:pPr>
    </w:lvl>
    <w:lvl w:ilvl="4" w:tplc="20C469D4">
      <w:start w:val="1"/>
      <w:numFmt w:val="decimal"/>
      <w:lvlText w:val="%5."/>
      <w:lvlJc w:val="left"/>
      <w:pPr>
        <w:tabs>
          <w:tab w:val="num" w:pos="3600"/>
        </w:tabs>
        <w:ind w:left="3600" w:hanging="360"/>
      </w:pPr>
    </w:lvl>
    <w:lvl w:ilvl="5" w:tplc="422AD9BE">
      <w:start w:val="1"/>
      <w:numFmt w:val="decimal"/>
      <w:lvlText w:val="%6."/>
      <w:lvlJc w:val="left"/>
      <w:pPr>
        <w:tabs>
          <w:tab w:val="num" w:pos="4320"/>
        </w:tabs>
        <w:ind w:left="4320" w:hanging="360"/>
      </w:pPr>
    </w:lvl>
    <w:lvl w:ilvl="6" w:tplc="F56E17E8">
      <w:start w:val="1"/>
      <w:numFmt w:val="decimal"/>
      <w:lvlText w:val="%7."/>
      <w:lvlJc w:val="left"/>
      <w:pPr>
        <w:tabs>
          <w:tab w:val="num" w:pos="5040"/>
        </w:tabs>
        <w:ind w:left="5040" w:hanging="360"/>
      </w:pPr>
    </w:lvl>
    <w:lvl w:ilvl="7" w:tplc="97566606">
      <w:start w:val="1"/>
      <w:numFmt w:val="decimal"/>
      <w:lvlText w:val="%8."/>
      <w:lvlJc w:val="left"/>
      <w:pPr>
        <w:tabs>
          <w:tab w:val="num" w:pos="5760"/>
        </w:tabs>
        <w:ind w:left="5760" w:hanging="360"/>
      </w:pPr>
    </w:lvl>
    <w:lvl w:ilvl="8" w:tplc="8692217E">
      <w:start w:val="1"/>
      <w:numFmt w:val="decimal"/>
      <w:lvlText w:val="%9."/>
      <w:lvlJc w:val="left"/>
      <w:pPr>
        <w:tabs>
          <w:tab w:val="num" w:pos="6480"/>
        </w:tabs>
        <w:ind w:left="6480" w:hanging="360"/>
      </w:p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0"/>
  </w:num>
  <w:num w:numId="28">
    <w:abstractNumId w:val="20"/>
  </w:num>
  <w:num w:numId="29">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qzh">
    <w15:presenceInfo w15:providerId="Windows Live" w15:userId="7a536355b27cb0bc"/>
  </w15:person>
  <w15:person w15:author="LZ">
    <w15:presenceInfo w15:providerId="Windows Live" w15:userId="5bedcf477afc6f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trackRevision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896"/>
    <w:rsid w:val="00002C06"/>
    <w:rsid w:val="000066EB"/>
    <w:rsid w:val="0000709D"/>
    <w:rsid w:val="00012FB2"/>
    <w:rsid w:val="000144E6"/>
    <w:rsid w:val="00021EA6"/>
    <w:rsid w:val="0002304C"/>
    <w:rsid w:val="00023E6E"/>
    <w:rsid w:val="00025530"/>
    <w:rsid w:val="00025C08"/>
    <w:rsid w:val="00027BDC"/>
    <w:rsid w:val="000316A9"/>
    <w:rsid w:val="00031721"/>
    <w:rsid w:val="00034A06"/>
    <w:rsid w:val="000429B2"/>
    <w:rsid w:val="00044037"/>
    <w:rsid w:val="0004578C"/>
    <w:rsid w:val="00047246"/>
    <w:rsid w:val="0004781E"/>
    <w:rsid w:val="00050E4E"/>
    <w:rsid w:val="00053CA5"/>
    <w:rsid w:val="00062F02"/>
    <w:rsid w:val="00063D7B"/>
    <w:rsid w:val="0006494B"/>
    <w:rsid w:val="00072E90"/>
    <w:rsid w:val="0007348F"/>
    <w:rsid w:val="00075929"/>
    <w:rsid w:val="0008025D"/>
    <w:rsid w:val="00081CF7"/>
    <w:rsid w:val="0008758A"/>
    <w:rsid w:val="00092648"/>
    <w:rsid w:val="0009346E"/>
    <w:rsid w:val="00093A93"/>
    <w:rsid w:val="00095159"/>
    <w:rsid w:val="000A073B"/>
    <w:rsid w:val="000A6431"/>
    <w:rsid w:val="000A78DA"/>
    <w:rsid w:val="000A7D02"/>
    <w:rsid w:val="000B017E"/>
    <w:rsid w:val="000B0C69"/>
    <w:rsid w:val="000B1083"/>
    <w:rsid w:val="000B13D2"/>
    <w:rsid w:val="000B37CC"/>
    <w:rsid w:val="000B6C8A"/>
    <w:rsid w:val="000C1E68"/>
    <w:rsid w:val="000C442D"/>
    <w:rsid w:val="000D2C41"/>
    <w:rsid w:val="000E0F20"/>
    <w:rsid w:val="000E130E"/>
    <w:rsid w:val="000E30ED"/>
    <w:rsid w:val="000E5A3E"/>
    <w:rsid w:val="000F662E"/>
    <w:rsid w:val="00100A42"/>
    <w:rsid w:val="001042FB"/>
    <w:rsid w:val="0010607E"/>
    <w:rsid w:val="00106F30"/>
    <w:rsid w:val="001129C8"/>
    <w:rsid w:val="00112AF2"/>
    <w:rsid w:val="00114137"/>
    <w:rsid w:val="00114F0D"/>
    <w:rsid w:val="001152E0"/>
    <w:rsid w:val="00120D33"/>
    <w:rsid w:val="0012603A"/>
    <w:rsid w:val="00134720"/>
    <w:rsid w:val="0013513B"/>
    <w:rsid w:val="00135EA3"/>
    <w:rsid w:val="00140BDC"/>
    <w:rsid w:val="00144E59"/>
    <w:rsid w:val="00145CF8"/>
    <w:rsid w:val="001466B8"/>
    <w:rsid w:val="00150711"/>
    <w:rsid w:val="0015079E"/>
    <w:rsid w:val="001565EA"/>
    <w:rsid w:val="00163609"/>
    <w:rsid w:val="00173640"/>
    <w:rsid w:val="00174AF5"/>
    <w:rsid w:val="00176DA1"/>
    <w:rsid w:val="00181414"/>
    <w:rsid w:val="001823EA"/>
    <w:rsid w:val="00185749"/>
    <w:rsid w:val="001863BD"/>
    <w:rsid w:val="00192E86"/>
    <w:rsid w:val="00194F94"/>
    <w:rsid w:val="00196CBE"/>
    <w:rsid w:val="00197521"/>
    <w:rsid w:val="001A197B"/>
    <w:rsid w:val="001A2DCC"/>
    <w:rsid w:val="001A2EFD"/>
    <w:rsid w:val="001A3B3D"/>
    <w:rsid w:val="001A42EA"/>
    <w:rsid w:val="001A47EE"/>
    <w:rsid w:val="001B5DC3"/>
    <w:rsid w:val="001B67DC"/>
    <w:rsid w:val="001B73C0"/>
    <w:rsid w:val="001B776D"/>
    <w:rsid w:val="001C6721"/>
    <w:rsid w:val="001C6823"/>
    <w:rsid w:val="001D073E"/>
    <w:rsid w:val="001D1387"/>
    <w:rsid w:val="001D1718"/>
    <w:rsid w:val="001D1A99"/>
    <w:rsid w:val="001D5808"/>
    <w:rsid w:val="001D6187"/>
    <w:rsid w:val="001D62BB"/>
    <w:rsid w:val="001D7BCF"/>
    <w:rsid w:val="001E0D34"/>
    <w:rsid w:val="001F092F"/>
    <w:rsid w:val="001F596D"/>
    <w:rsid w:val="001F6174"/>
    <w:rsid w:val="001F67C9"/>
    <w:rsid w:val="001F7D08"/>
    <w:rsid w:val="002102FC"/>
    <w:rsid w:val="00211716"/>
    <w:rsid w:val="00213824"/>
    <w:rsid w:val="00214D65"/>
    <w:rsid w:val="00215961"/>
    <w:rsid w:val="002229A5"/>
    <w:rsid w:val="00222B09"/>
    <w:rsid w:val="002238F3"/>
    <w:rsid w:val="002254A9"/>
    <w:rsid w:val="00233692"/>
    <w:rsid w:val="00233D97"/>
    <w:rsid w:val="00235735"/>
    <w:rsid w:val="002448A3"/>
    <w:rsid w:val="002455C3"/>
    <w:rsid w:val="002502F4"/>
    <w:rsid w:val="002572AC"/>
    <w:rsid w:val="0026034F"/>
    <w:rsid w:val="00260E93"/>
    <w:rsid w:val="00263103"/>
    <w:rsid w:val="00267BA8"/>
    <w:rsid w:val="00271C07"/>
    <w:rsid w:val="00274E05"/>
    <w:rsid w:val="00275B1B"/>
    <w:rsid w:val="00276FB5"/>
    <w:rsid w:val="002850E3"/>
    <w:rsid w:val="002857B9"/>
    <w:rsid w:val="002866BE"/>
    <w:rsid w:val="00292EFF"/>
    <w:rsid w:val="00296E28"/>
    <w:rsid w:val="002A3B24"/>
    <w:rsid w:val="002C2A8B"/>
    <w:rsid w:val="002C36D2"/>
    <w:rsid w:val="002C4A69"/>
    <w:rsid w:val="002D428C"/>
    <w:rsid w:val="002D4B3A"/>
    <w:rsid w:val="002D6B31"/>
    <w:rsid w:val="002E0D1F"/>
    <w:rsid w:val="002E1CB9"/>
    <w:rsid w:val="002E2BAC"/>
    <w:rsid w:val="002E3264"/>
    <w:rsid w:val="002E5AA6"/>
    <w:rsid w:val="002E65AC"/>
    <w:rsid w:val="002E7046"/>
    <w:rsid w:val="002F692A"/>
    <w:rsid w:val="0030434B"/>
    <w:rsid w:val="00304E59"/>
    <w:rsid w:val="003161B2"/>
    <w:rsid w:val="00322BAA"/>
    <w:rsid w:val="0034519A"/>
    <w:rsid w:val="00350BDB"/>
    <w:rsid w:val="003518DB"/>
    <w:rsid w:val="00354FCF"/>
    <w:rsid w:val="003561CE"/>
    <w:rsid w:val="003618EA"/>
    <w:rsid w:val="003712BC"/>
    <w:rsid w:val="00372A7A"/>
    <w:rsid w:val="0038197A"/>
    <w:rsid w:val="00383CFA"/>
    <w:rsid w:val="0039005F"/>
    <w:rsid w:val="00394EB1"/>
    <w:rsid w:val="003A19E2"/>
    <w:rsid w:val="003A4B45"/>
    <w:rsid w:val="003B1617"/>
    <w:rsid w:val="003B29ED"/>
    <w:rsid w:val="003B6A86"/>
    <w:rsid w:val="003C1B26"/>
    <w:rsid w:val="003C3058"/>
    <w:rsid w:val="003D3B0F"/>
    <w:rsid w:val="003E60A3"/>
    <w:rsid w:val="003F0194"/>
    <w:rsid w:val="003F3067"/>
    <w:rsid w:val="003F7C89"/>
    <w:rsid w:val="00400637"/>
    <w:rsid w:val="004029DD"/>
    <w:rsid w:val="00416B07"/>
    <w:rsid w:val="00416CC7"/>
    <w:rsid w:val="00421EC6"/>
    <w:rsid w:val="00431386"/>
    <w:rsid w:val="004325C5"/>
    <w:rsid w:val="004325FB"/>
    <w:rsid w:val="00433ECB"/>
    <w:rsid w:val="00433FB7"/>
    <w:rsid w:val="00434684"/>
    <w:rsid w:val="004411BA"/>
    <w:rsid w:val="00442B1B"/>
    <w:rsid w:val="004432BA"/>
    <w:rsid w:val="00443FF6"/>
    <w:rsid w:val="0044407E"/>
    <w:rsid w:val="004440EE"/>
    <w:rsid w:val="004444DA"/>
    <w:rsid w:val="00445485"/>
    <w:rsid w:val="004458DC"/>
    <w:rsid w:val="00446441"/>
    <w:rsid w:val="00451B14"/>
    <w:rsid w:val="004552FD"/>
    <w:rsid w:val="00460124"/>
    <w:rsid w:val="0046187A"/>
    <w:rsid w:val="00463ABE"/>
    <w:rsid w:val="00464164"/>
    <w:rsid w:val="0046610E"/>
    <w:rsid w:val="00466175"/>
    <w:rsid w:val="00471C61"/>
    <w:rsid w:val="00481E64"/>
    <w:rsid w:val="0048241F"/>
    <w:rsid w:val="00484D52"/>
    <w:rsid w:val="0048677E"/>
    <w:rsid w:val="00491E57"/>
    <w:rsid w:val="00495DD9"/>
    <w:rsid w:val="00496191"/>
    <w:rsid w:val="00497292"/>
    <w:rsid w:val="004A3524"/>
    <w:rsid w:val="004A44AC"/>
    <w:rsid w:val="004A4B76"/>
    <w:rsid w:val="004B2C64"/>
    <w:rsid w:val="004B5566"/>
    <w:rsid w:val="004B58B6"/>
    <w:rsid w:val="004C0DE4"/>
    <w:rsid w:val="004C0F4D"/>
    <w:rsid w:val="004C5837"/>
    <w:rsid w:val="004D1D3F"/>
    <w:rsid w:val="004D5918"/>
    <w:rsid w:val="004D72B5"/>
    <w:rsid w:val="004E0343"/>
    <w:rsid w:val="004E27F2"/>
    <w:rsid w:val="004E3110"/>
    <w:rsid w:val="004E4FA0"/>
    <w:rsid w:val="004E4FB2"/>
    <w:rsid w:val="004E6738"/>
    <w:rsid w:val="004E7877"/>
    <w:rsid w:val="004E78C7"/>
    <w:rsid w:val="004F139C"/>
    <w:rsid w:val="00502CFD"/>
    <w:rsid w:val="00502EB5"/>
    <w:rsid w:val="00503573"/>
    <w:rsid w:val="00503DC5"/>
    <w:rsid w:val="005115EF"/>
    <w:rsid w:val="00516004"/>
    <w:rsid w:val="00520A45"/>
    <w:rsid w:val="0052300C"/>
    <w:rsid w:val="00524DB0"/>
    <w:rsid w:val="00531336"/>
    <w:rsid w:val="00535E0F"/>
    <w:rsid w:val="005366ED"/>
    <w:rsid w:val="005376B6"/>
    <w:rsid w:val="0054031F"/>
    <w:rsid w:val="0054268C"/>
    <w:rsid w:val="005426AD"/>
    <w:rsid w:val="005442D2"/>
    <w:rsid w:val="00544709"/>
    <w:rsid w:val="00547B10"/>
    <w:rsid w:val="00547E73"/>
    <w:rsid w:val="00551B7F"/>
    <w:rsid w:val="00557165"/>
    <w:rsid w:val="0056149C"/>
    <w:rsid w:val="0056207F"/>
    <w:rsid w:val="0056262C"/>
    <w:rsid w:val="00565A4D"/>
    <w:rsid w:val="0056610F"/>
    <w:rsid w:val="005705A5"/>
    <w:rsid w:val="005716AB"/>
    <w:rsid w:val="00573FDC"/>
    <w:rsid w:val="00575BCA"/>
    <w:rsid w:val="00581F09"/>
    <w:rsid w:val="00583858"/>
    <w:rsid w:val="005849CE"/>
    <w:rsid w:val="00590C98"/>
    <w:rsid w:val="00590FF0"/>
    <w:rsid w:val="005936F8"/>
    <w:rsid w:val="00594E48"/>
    <w:rsid w:val="005B0344"/>
    <w:rsid w:val="005B520E"/>
    <w:rsid w:val="005B5285"/>
    <w:rsid w:val="005B6B35"/>
    <w:rsid w:val="005C0366"/>
    <w:rsid w:val="005C114E"/>
    <w:rsid w:val="005C669F"/>
    <w:rsid w:val="005C7EF7"/>
    <w:rsid w:val="005D4F44"/>
    <w:rsid w:val="005D5223"/>
    <w:rsid w:val="005D5847"/>
    <w:rsid w:val="005E2329"/>
    <w:rsid w:val="005E2800"/>
    <w:rsid w:val="00600C59"/>
    <w:rsid w:val="0060120F"/>
    <w:rsid w:val="006153F3"/>
    <w:rsid w:val="00616160"/>
    <w:rsid w:val="00617E3C"/>
    <w:rsid w:val="00632DFF"/>
    <w:rsid w:val="00632E2C"/>
    <w:rsid w:val="006347CF"/>
    <w:rsid w:val="00640184"/>
    <w:rsid w:val="00642E0E"/>
    <w:rsid w:val="00645683"/>
    <w:rsid w:val="00645D22"/>
    <w:rsid w:val="00651A08"/>
    <w:rsid w:val="00654204"/>
    <w:rsid w:val="00654260"/>
    <w:rsid w:val="00664A5C"/>
    <w:rsid w:val="00666FAF"/>
    <w:rsid w:val="0067037B"/>
    <w:rsid w:val="00670434"/>
    <w:rsid w:val="00670E26"/>
    <w:rsid w:val="00680073"/>
    <w:rsid w:val="006850AD"/>
    <w:rsid w:val="00690050"/>
    <w:rsid w:val="00690195"/>
    <w:rsid w:val="00690A91"/>
    <w:rsid w:val="006943C5"/>
    <w:rsid w:val="006A060C"/>
    <w:rsid w:val="006A2785"/>
    <w:rsid w:val="006B1999"/>
    <w:rsid w:val="006B200E"/>
    <w:rsid w:val="006B3C9F"/>
    <w:rsid w:val="006B650D"/>
    <w:rsid w:val="006B6B66"/>
    <w:rsid w:val="006C2BB1"/>
    <w:rsid w:val="006C2E3E"/>
    <w:rsid w:val="006C32FD"/>
    <w:rsid w:val="006C340C"/>
    <w:rsid w:val="006C52C7"/>
    <w:rsid w:val="006C6CCA"/>
    <w:rsid w:val="006D38A9"/>
    <w:rsid w:val="006D4BF8"/>
    <w:rsid w:val="006D5051"/>
    <w:rsid w:val="006D6084"/>
    <w:rsid w:val="006D6B1A"/>
    <w:rsid w:val="006D6C71"/>
    <w:rsid w:val="006F3862"/>
    <w:rsid w:val="006F6C4C"/>
    <w:rsid w:val="006F6D3D"/>
    <w:rsid w:val="007003E1"/>
    <w:rsid w:val="0070230E"/>
    <w:rsid w:val="00704134"/>
    <w:rsid w:val="007051B0"/>
    <w:rsid w:val="00705DF6"/>
    <w:rsid w:val="00705F11"/>
    <w:rsid w:val="007071B8"/>
    <w:rsid w:val="00710176"/>
    <w:rsid w:val="00711911"/>
    <w:rsid w:val="007154DB"/>
    <w:rsid w:val="00715BEA"/>
    <w:rsid w:val="00717136"/>
    <w:rsid w:val="00717AC5"/>
    <w:rsid w:val="00717E97"/>
    <w:rsid w:val="00722612"/>
    <w:rsid w:val="00723DF5"/>
    <w:rsid w:val="00732719"/>
    <w:rsid w:val="007334BB"/>
    <w:rsid w:val="007347CF"/>
    <w:rsid w:val="00735828"/>
    <w:rsid w:val="00735F23"/>
    <w:rsid w:val="007366A2"/>
    <w:rsid w:val="0073692D"/>
    <w:rsid w:val="00736A2C"/>
    <w:rsid w:val="00740EEA"/>
    <w:rsid w:val="00742BED"/>
    <w:rsid w:val="00750E0D"/>
    <w:rsid w:val="00755D00"/>
    <w:rsid w:val="00760D03"/>
    <w:rsid w:val="00762751"/>
    <w:rsid w:val="00762B08"/>
    <w:rsid w:val="00770CE8"/>
    <w:rsid w:val="007717C3"/>
    <w:rsid w:val="00771C4E"/>
    <w:rsid w:val="007734D7"/>
    <w:rsid w:val="00775B4C"/>
    <w:rsid w:val="00777179"/>
    <w:rsid w:val="00781775"/>
    <w:rsid w:val="00785DE7"/>
    <w:rsid w:val="00794804"/>
    <w:rsid w:val="00797417"/>
    <w:rsid w:val="007A0EAE"/>
    <w:rsid w:val="007A1BCB"/>
    <w:rsid w:val="007A1BFF"/>
    <w:rsid w:val="007A54D6"/>
    <w:rsid w:val="007A6750"/>
    <w:rsid w:val="007A6C71"/>
    <w:rsid w:val="007B2C6E"/>
    <w:rsid w:val="007B3350"/>
    <w:rsid w:val="007B33F1"/>
    <w:rsid w:val="007B385C"/>
    <w:rsid w:val="007B52C1"/>
    <w:rsid w:val="007B5BFC"/>
    <w:rsid w:val="007B6697"/>
    <w:rsid w:val="007C0308"/>
    <w:rsid w:val="007C0E6B"/>
    <w:rsid w:val="007C1F87"/>
    <w:rsid w:val="007C2FF2"/>
    <w:rsid w:val="007C3094"/>
    <w:rsid w:val="007C4B61"/>
    <w:rsid w:val="007C5627"/>
    <w:rsid w:val="007D3A7F"/>
    <w:rsid w:val="007D6232"/>
    <w:rsid w:val="007D6275"/>
    <w:rsid w:val="007D7473"/>
    <w:rsid w:val="007E0269"/>
    <w:rsid w:val="007E1C02"/>
    <w:rsid w:val="007E675F"/>
    <w:rsid w:val="007E7343"/>
    <w:rsid w:val="007F07A2"/>
    <w:rsid w:val="007F1F99"/>
    <w:rsid w:val="007F38A6"/>
    <w:rsid w:val="007F3E70"/>
    <w:rsid w:val="007F595A"/>
    <w:rsid w:val="007F768F"/>
    <w:rsid w:val="007F791C"/>
    <w:rsid w:val="00801310"/>
    <w:rsid w:val="008044A5"/>
    <w:rsid w:val="00806B52"/>
    <w:rsid w:val="0080791D"/>
    <w:rsid w:val="008102D8"/>
    <w:rsid w:val="00810589"/>
    <w:rsid w:val="0081368B"/>
    <w:rsid w:val="008149F6"/>
    <w:rsid w:val="00831212"/>
    <w:rsid w:val="00831B9D"/>
    <w:rsid w:val="0083638D"/>
    <w:rsid w:val="00841757"/>
    <w:rsid w:val="008466C8"/>
    <w:rsid w:val="00846A9F"/>
    <w:rsid w:val="00846C03"/>
    <w:rsid w:val="00852A28"/>
    <w:rsid w:val="008537A3"/>
    <w:rsid w:val="00855FD7"/>
    <w:rsid w:val="008579B8"/>
    <w:rsid w:val="00860C5E"/>
    <w:rsid w:val="00870CA2"/>
    <w:rsid w:val="00872537"/>
    <w:rsid w:val="00873443"/>
    <w:rsid w:val="00873603"/>
    <w:rsid w:val="00877C14"/>
    <w:rsid w:val="00877CA6"/>
    <w:rsid w:val="00882B8F"/>
    <w:rsid w:val="0088752D"/>
    <w:rsid w:val="0089051B"/>
    <w:rsid w:val="008A2C7D"/>
    <w:rsid w:val="008A5D18"/>
    <w:rsid w:val="008A5E9F"/>
    <w:rsid w:val="008B434A"/>
    <w:rsid w:val="008C4B23"/>
    <w:rsid w:val="008C69B0"/>
    <w:rsid w:val="008C7A89"/>
    <w:rsid w:val="008D122C"/>
    <w:rsid w:val="008D16A5"/>
    <w:rsid w:val="008D653A"/>
    <w:rsid w:val="008D7469"/>
    <w:rsid w:val="008D7C3D"/>
    <w:rsid w:val="008E7700"/>
    <w:rsid w:val="008F1C6C"/>
    <w:rsid w:val="008F1E61"/>
    <w:rsid w:val="008F2FBA"/>
    <w:rsid w:val="008F43A5"/>
    <w:rsid w:val="008F5AF2"/>
    <w:rsid w:val="008F6E2C"/>
    <w:rsid w:val="00901BA4"/>
    <w:rsid w:val="00902399"/>
    <w:rsid w:val="00903487"/>
    <w:rsid w:val="009060B5"/>
    <w:rsid w:val="00907B78"/>
    <w:rsid w:val="00913437"/>
    <w:rsid w:val="00925EDA"/>
    <w:rsid w:val="00926D83"/>
    <w:rsid w:val="009303D9"/>
    <w:rsid w:val="00933C64"/>
    <w:rsid w:val="009345F2"/>
    <w:rsid w:val="00936438"/>
    <w:rsid w:val="00936749"/>
    <w:rsid w:val="00937257"/>
    <w:rsid w:val="009420F1"/>
    <w:rsid w:val="009477CF"/>
    <w:rsid w:val="009547E0"/>
    <w:rsid w:val="0095670D"/>
    <w:rsid w:val="0096630C"/>
    <w:rsid w:val="00966840"/>
    <w:rsid w:val="00972203"/>
    <w:rsid w:val="00976931"/>
    <w:rsid w:val="009821FF"/>
    <w:rsid w:val="00982212"/>
    <w:rsid w:val="0098262B"/>
    <w:rsid w:val="00982D6B"/>
    <w:rsid w:val="009837B8"/>
    <w:rsid w:val="00987CDC"/>
    <w:rsid w:val="00992F1C"/>
    <w:rsid w:val="00997C40"/>
    <w:rsid w:val="00997C94"/>
    <w:rsid w:val="00997E8C"/>
    <w:rsid w:val="009A592F"/>
    <w:rsid w:val="009B7F98"/>
    <w:rsid w:val="009C69BC"/>
    <w:rsid w:val="009E0D9F"/>
    <w:rsid w:val="009E19C1"/>
    <w:rsid w:val="009E5608"/>
    <w:rsid w:val="009E58A3"/>
    <w:rsid w:val="009E5E0C"/>
    <w:rsid w:val="009E6BE9"/>
    <w:rsid w:val="009E7B47"/>
    <w:rsid w:val="009F69B1"/>
    <w:rsid w:val="00A00A67"/>
    <w:rsid w:val="00A059B3"/>
    <w:rsid w:val="00A12E98"/>
    <w:rsid w:val="00A14C6F"/>
    <w:rsid w:val="00A165B9"/>
    <w:rsid w:val="00A226A0"/>
    <w:rsid w:val="00A227A1"/>
    <w:rsid w:val="00A25608"/>
    <w:rsid w:val="00A30AD8"/>
    <w:rsid w:val="00A3754A"/>
    <w:rsid w:val="00A40354"/>
    <w:rsid w:val="00A52D65"/>
    <w:rsid w:val="00A542C2"/>
    <w:rsid w:val="00A544AD"/>
    <w:rsid w:val="00A60985"/>
    <w:rsid w:val="00A6559A"/>
    <w:rsid w:val="00A66B8F"/>
    <w:rsid w:val="00A70E04"/>
    <w:rsid w:val="00A7570C"/>
    <w:rsid w:val="00A76EEC"/>
    <w:rsid w:val="00A80D03"/>
    <w:rsid w:val="00A81D1C"/>
    <w:rsid w:val="00A83751"/>
    <w:rsid w:val="00A84170"/>
    <w:rsid w:val="00A86393"/>
    <w:rsid w:val="00A90710"/>
    <w:rsid w:val="00A919E2"/>
    <w:rsid w:val="00A91F71"/>
    <w:rsid w:val="00AB4111"/>
    <w:rsid w:val="00AB5BB7"/>
    <w:rsid w:val="00AB629E"/>
    <w:rsid w:val="00AB6BCC"/>
    <w:rsid w:val="00AC0E30"/>
    <w:rsid w:val="00AC0F9E"/>
    <w:rsid w:val="00AC16DF"/>
    <w:rsid w:val="00AC2F2C"/>
    <w:rsid w:val="00AC4125"/>
    <w:rsid w:val="00AD5BC4"/>
    <w:rsid w:val="00AE1923"/>
    <w:rsid w:val="00AE3409"/>
    <w:rsid w:val="00AE56E8"/>
    <w:rsid w:val="00AE5AB2"/>
    <w:rsid w:val="00AF5B3C"/>
    <w:rsid w:val="00AF6DF1"/>
    <w:rsid w:val="00B01BEF"/>
    <w:rsid w:val="00B02037"/>
    <w:rsid w:val="00B02C4E"/>
    <w:rsid w:val="00B0432A"/>
    <w:rsid w:val="00B058FB"/>
    <w:rsid w:val="00B11A60"/>
    <w:rsid w:val="00B14FD2"/>
    <w:rsid w:val="00B17655"/>
    <w:rsid w:val="00B17D72"/>
    <w:rsid w:val="00B22613"/>
    <w:rsid w:val="00B22EAE"/>
    <w:rsid w:val="00B3133A"/>
    <w:rsid w:val="00B3166A"/>
    <w:rsid w:val="00B427EF"/>
    <w:rsid w:val="00B43241"/>
    <w:rsid w:val="00B510B9"/>
    <w:rsid w:val="00B51E92"/>
    <w:rsid w:val="00B60C56"/>
    <w:rsid w:val="00B61852"/>
    <w:rsid w:val="00B640B6"/>
    <w:rsid w:val="00B71F1B"/>
    <w:rsid w:val="00B72125"/>
    <w:rsid w:val="00B750CB"/>
    <w:rsid w:val="00B75DBB"/>
    <w:rsid w:val="00B7601E"/>
    <w:rsid w:val="00B760B2"/>
    <w:rsid w:val="00B764F6"/>
    <w:rsid w:val="00B80393"/>
    <w:rsid w:val="00B809B2"/>
    <w:rsid w:val="00B813F2"/>
    <w:rsid w:val="00B86235"/>
    <w:rsid w:val="00B87EC2"/>
    <w:rsid w:val="00B9308B"/>
    <w:rsid w:val="00B972E4"/>
    <w:rsid w:val="00BA1025"/>
    <w:rsid w:val="00BA746D"/>
    <w:rsid w:val="00BB1207"/>
    <w:rsid w:val="00BB19FD"/>
    <w:rsid w:val="00BB4B17"/>
    <w:rsid w:val="00BB5C2C"/>
    <w:rsid w:val="00BB7FB6"/>
    <w:rsid w:val="00BC2E37"/>
    <w:rsid w:val="00BC3420"/>
    <w:rsid w:val="00BC38DC"/>
    <w:rsid w:val="00BC6A89"/>
    <w:rsid w:val="00BC71E1"/>
    <w:rsid w:val="00BD4E25"/>
    <w:rsid w:val="00BD6C23"/>
    <w:rsid w:val="00BE2E88"/>
    <w:rsid w:val="00BE3AC7"/>
    <w:rsid w:val="00BE4B03"/>
    <w:rsid w:val="00BE4BBB"/>
    <w:rsid w:val="00BE5789"/>
    <w:rsid w:val="00BE6451"/>
    <w:rsid w:val="00BE690F"/>
    <w:rsid w:val="00BE7D3C"/>
    <w:rsid w:val="00BF1C79"/>
    <w:rsid w:val="00BF32AD"/>
    <w:rsid w:val="00BF4615"/>
    <w:rsid w:val="00BF5FDB"/>
    <w:rsid w:val="00BF5FF6"/>
    <w:rsid w:val="00C00588"/>
    <w:rsid w:val="00C0207F"/>
    <w:rsid w:val="00C02307"/>
    <w:rsid w:val="00C05BD6"/>
    <w:rsid w:val="00C05DB5"/>
    <w:rsid w:val="00C16117"/>
    <w:rsid w:val="00C168EC"/>
    <w:rsid w:val="00C16994"/>
    <w:rsid w:val="00C207CE"/>
    <w:rsid w:val="00C21C45"/>
    <w:rsid w:val="00C274E0"/>
    <w:rsid w:val="00C302F5"/>
    <w:rsid w:val="00C3075A"/>
    <w:rsid w:val="00C330E9"/>
    <w:rsid w:val="00C43666"/>
    <w:rsid w:val="00C45281"/>
    <w:rsid w:val="00C512A1"/>
    <w:rsid w:val="00C538C2"/>
    <w:rsid w:val="00C57822"/>
    <w:rsid w:val="00C608FD"/>
    <w:rsid w:val="00C666FB"/>
    <w:rsid w:val="00C676A4"/>
    <w:rsid w:val="00C72D1F"/>
    <w:rsid w:val="00C73055"/>
    <w:rsid w:val="00C73D86"/>
    <w:rsid w:val="00C76FFC"/>
    <w:rsid w:val="00C77940"/>
    <w:rsid w:val="00C823E8"/>
    <w:rsid w:val="00C82E8B"/>
    <w:rsid w:val="00C841CD"/>
    <w:rsid w:val="00C919A4"/>
    <w:rsid w:val="00C944C9"/>
    <w:rsid w:val="00C97B90"/>
    <w:rsid w:val="00CA0C35"/>
    <w:rsid w:val="00CA1285"/>
    <w:rsid w:val="00CA4392"/>
    <w:rsid w:val="00CA490D"/>
    <w:rsid w:val="00CB1004"/>
    <w:rsid w:val="00CB31C9"/>
    <w:rsid w:val="00CB5743"/>
    <w:rsid w:val="00CB57CF"/>
    <w:rsid w:val="00CC068F"/>
    <w:rsid w:val="00CC0D1C"/>
    <w:rsid w:val="00CC0D6B"/>
    <w:rsid w:val="00CC1AE1"/>
    <w:rsid w:val="00CC393F"/>
    <w:rsid w:val="00CC4386"/>
    <w:rsid w:val="00CD26E8"/>
    <w:rsid w:val="00CD6C6D"/>
    <w:rsid w:val="00CE411D"/>
    <w:rsid w:val="00CE4172"/>
    <w:rsid w:val="00CE59FE"/>
    <w:rsid w:val="00CE7DCA"/>
    <w:rsid w:val="00CF3599"/>
    <w:rsid w:val="00CF399B"/>
    <w:rsid w:val="00D00F47"/>
    <w:rsid w:val="00D05252"/>
    <w:rsid w:val="00D06C16"/>
    <w:rsid w:val="00D10292"/>
    <w:rsid w:val="00D11025"/>
    <w:rsid w:val="00D13749"/>
    <w:rsid w:val="00D13752"/>
    <w:rsid w:val="00D14A96"/>
    <w:rsid w:val="00D17790"/>
    <w:rsid w:val="00D2176E"/>
    <w:rsid w:val="00D23BDF"/>
    <w:rsid w:val="00D272FB"/>
    <w:rsid w:val="00D27CC1"/>
    <w:rsid w:val="00D27E3F"/>
    <w:rsid w:val="00D37A01"/>
    <w:rsid w:val="00D40A10"/>
    <w:rsid w:val="00D4242E"/>
    <w:rsid w:val="00D43E4B"/>
    <w:rsid w:val="00D46A71"/>
    <w:rsid w:val="00D47AE9"/>
    <w:rsid w:val="00D520B3"/>
    <w:rsid w:val="00D562B9"/>
    <w:rsid w:val="00D6097C"/>
    <w:rsid w:val="00D62120"/>
    <w:rsid w:val="00D628CE"/>
    <w:rsid w:val="00D632BE"/>
    <w:rsid w:val="00D65001"/>
    <w:rsid w:val="00D661A4"/>
    <w:rsid w:val="00D7219E"/>
    <w:rsid w:val="00D725A3"/>
    <w:rsid w:val="00D729C4"/>
    <w:rsid w:val="00D72D06"/>
    <w:rsid w:val="00D7522C"/>
    <w:rsid w:val="00D7536F"/>
    <w:rsid w:val="00D76668"/>
    <w:rsid w:val="00D8269A"/>
    <w:rsid w:val="00D8372C"/>
    <w:rsid w:val="00D859D6"/>
    <w:rsid w:val="00D8667F"/>
    <w:rsid w:val="00D9317C"/>
    <w:rsid w:val="00D95CFD"/>
    <w:rsid w:val="00DA4115"/>
    <w:rsid w:val="00DB20E1"/>
    <w:rsid w:val="00DB55B4"/>
    <w:rsid w:val="00DB74EB"/>
    <w:rsid w:val="00DC2204"/>
    <w:rsid w:val="00DD1871"/>
    <w:rsid w:val="00DD1A9E"/>
    <w:rsid w:val="00DD1D91"/>
    <w:rsid w:val="00DE3A2F"/>
    <w:rsid w:val="00DE79E2"/>
    <w:rsid w:val="00DF644A"/>
    <w:rsid w:val="00DF6CE7"/>
    <w:rsid w:val="00E00F70"/>
    <w:rsid w:val="00E01CC4"/>
    <w:rsid w:val="00E028D1"/>
    <w:rsid w:val="00E142E3"/>
    <w:rsid w:val="00E159D0"/>
    <w:rsid w:val="00E20FA0"/>
    <w:rsid w:val="00E2652C"/>
    <w:rsid w:val="00E31213"/>
    <w:rsid w:val="00E400EF"/>
    <w:rsid w:val="00E42F9B"/>
    <w:rsid w:val="00E463AF"/>
    <w:rsid w:val="00E47775"/>
    <w:rsid w:val="00E52448"/>
    <w:rsid w:val="00E54F8A"/>
    <w:rsid w:val="00E54FB2"/>
    <w:rsid w:val="00E56592"/>
    <w:rsid w:val="00E61E12"/>
    <w:rsid w:val="00E665C6"/>
    <w:rsid w:val="00E7006D"/>
    <w:rsid w:val="00E734BA"/>
    <w:rsid w:val="00E7596C"/>
    <w:rsid w:val="00E76026"/>
    <w:rsid w:val="00E813F5"/>
    <w:rsid w:val="00E82476"/>
    <w:rsid w:val="00E878F2"/>
    <w:rsid w:val="00E93940"/>
    <w:rsid w:val="00E95907"/>
    <w:rsid w:val="00E972AA"/>
    <w:rsid w:val="00EA208B"/>
    <w:rsid w:val="00EA41B5"/>
    <w:rsid w:val="00EA53E6"/>
    <w:rsid w:val="00EA6EAD"/>
    <w:rsid w:val="00EB145E"/>
    <w:rsid w:val="00EB1CAC"/>
    <w:rsid w:val="00EB252E"/>
    <w:rsid w:val="00EB3D4B"/>
    <w:rsid w:val="00EB5AB7"/>
    <w:rsid w:val="00EB705F"/>
    <w:rsid w:val="00EB7814"/>
    <w:rsid w:val="00EC37E6"/>
    <w:rsid w:val="00EC4D65"/>
    <w:rsid w:val="00ED0149"/>
    <w:rsid w:val="00ED2279"/>
    <w:rsid w:val="00ED34FB"/>
    <w:rsid w:val="00ED617C"/>
    <w:rsid w:val="00ED66F7"/>
    <w:rsid w:val="00EE15CF"/>
    <w:rsid w:val="00EF5F5C"/>
    <w:rsid w:val="00EF6391"/>
    <w:rsid w:val="00EF7DE3"/>
    <w:rsid w:val="00F006B6"/>
    <w:rsid w:val="00F03103"/>
    <w:rsid w:val="00F03A59"/>
    <w:rsid w:val="00F1057A"/>
    <w:rsid w:val="00F16FF6"/>
    <w:rsid w:val="00F2598E"/>
    <w:rsid w:val="00F26722"/>
    <w:rsid w:val="00F271DE"/>
    <w:rsid w:val="00F30005"/>
    <w:rsid w:val="00F3033A"/>
    <w:rsid w:val="00F34D1C"/>
    <w:rsid w:val="00F358AE"/>
    <w:rsid w:val="00F36586"/>
    <w:rsid w:val="00F36BB9"/>
    <w:rsid w:val="00F42AFF"/>
    <w:rsid w:val="00F437B4"/>
    <w:rsid w:val="00F43CAC"/>
    <w:rsid w:val="00F44584"/>
    <w:rsid w:val="00F550EE"/>
    <w:rsid w:val="00F614AF"/>
    <w:rsid w:val="00F627DA"/>
    <w:rsid w:val="00F6290B"/>
    <w:rsid w:val="00F63CE2"/>
    <w:rsid w:val="00F64644"/>
    <w:rsid w:val="00F65EC9"/>
    <w:rsid w:val="00F66997"/>
    <w:rsid w:val="00F66B96"/>
    <w:rsid w:val="00F7230C"/>
    <w:rsid w:val="00F72694"/>
    <w:rsid w:val="00F7288F"/>
    <w:rsid w:val="00F8068C"/>
    <w:rsid w:val="00F83D1F"/>
    <w:rsid w:val="00F847A6"/>
    <w:rsid w:val="00F867A9"/>
    <w:rsid w:val="00F92F9E"/>
    <w:rsid w:val="00F936FB"/>
    <w:rsid w:val="00F938F3"/>
    <w:rsid w:val="00F9441B"/>
    <w:rsid w:val="00F96569"/>
    <w:rsid w:val="00FA213A"/>
    <w:rsid w:val="00FA4C32"/>
    <w:rsid w:val="00FA629A"/>
    <w:rsid w:val="00FB43C1"/>
    <w:rsid w:val="00FC3B7F"/>
    <w:rsid w:val="00FC4A84"/>
    <w:rsid w:val="00FD0F5B"/>
    <w:rsid w:val="00FD15A2"/>
    <w:rsid w:val="00FD44F3"/>
    <w:rsid w:val="00FD4F0D"/>
    <w:rsid w:val="00FE28AA"/>
    <w:rsid w:val="00FE31E7"/>
    <w:rsid w:val="00FE3483"/>
    <w:rsid w:val="00FE7114"/>
    <w:rsid w:val="00FF1A74"/>
    <w:rsid w:val="00FF1F37"/>
    <w:rsid w:val="00FF320B"/>
    <w:rsid w:val="00FF5961"/>
  </w:rsids>
  <m:mathPr>
    <m:mathFont m:val="Cambria Math"/>
    <m:brkBin m:val="before"/>
    <m:brkBinSub m:val="--"/>
    <m:smallFrac m:val="0"/>
    <m:dispDef/>
    <m:lMargin m:val="0"/>
    <m:rMargin m:val="0"/>
    <m:defJc m:val="centerGroup"/>
    <m:wrapIndent m:val="1440"/>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66E8F"/>
  <w15:chartTrackingRefBased/>
  <w15:docId w15:val="{7B03DF9A-EEC4-4719-9248-F659F211A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C00588"/>
    <w:pPr>
      <w:jc w:val="center"/>
    </w:pPr>
  </w:style>
  <w:style w:type="paragraph" w:styleId="1">
    <w:name w:val="heading 1"/>
    <w:basedOn w:val="a"/>
    <w:next w:val="a"/>
    <w:qFormat/>
    <w:rsid w:val="006B6B66"/>
    <w:pPr>
      <w:keepNext/>
      <w:keepLines/>
      <w:numPr>
        <w:numId w:val="4"/>
      </w:numPr>
      <w:tabs>
        <w:tab w:val="left" w:pos="216"/>
      </w:tabs>
      <w:spacing w:before="160" w:after="80"/>
      <w:ind w:firstLine="0"/>
      <w:outlineLvl w:val="0"/>
    </w:pPr>
    <w:rPr>
      <w:smallCaps/>
      <w:noProof/>
    </w:rPr>
  </w:style>
  <w:style w:type="paragraph" w:styleId="2">
    <w:name w:val="heading 2"/>
    <w:basedOn w:val="a"/>
    <w:next w:val="a"/>
    <w:link w:val="20"/>
    <w:qFormat/>
    <w:rsid w:val="00ED0149"/>
    <w:pPr>
      <w:keepNext/>
      <w:keepLines/>
      <w:numPr>
        <w:ilvl w:val="1"/>
        <w:numId w:val="4"/>
      </w:numPr>
      <w:tabs>
        <w:tab w:val="clear" w:pos="360"/>
        <w:tab w:val="num" w:pos="288"/>
      </w:tabs>
      <w:spacing w:before="120" w:after="60"/>
      <w:jc w:val="left"/>
      <w:outlineLvl w:val="1"/>
    </w:pPr>
    <w:rPr>
      <w:i/>
      <w:iCs/>
      <w:noProof/>
    </w:rPr>
  </w:style>
  <w:style w:type="paragraph" w:styleId="3">
    <w:name w:val="heading 3"/>
    <w:basedOn w:val="a"/>
    <w:next w:val="a"/>
    <w:link w:val="30"/>
    <w:qFormat/>
    <w:rsid w:val="00794804"/>
    <w:pPr>
      <w:numPr>
        <w:ilvl w:val="2"/>
        <w:numId w:val="4"/>
      </w:numPr>
      <w:spacing w:line="240" w:lineRule="exact"/>
      <w:ind w:firstLine="288"/>
      <w:jc w:val="both"/>
      <w:outlineLvl w:val="2"/>
    </w:pPr>
    <w:rPr>
      <w:i/>
      <w:iCs/>
      <w:noProof/>
    </w:rPr>
  </w:style>
  <w:style w:type="paragraph" w:styleId="4">
    <w:name w:val="heading 4"/>
    <w:basedOn w:val="a"/>
    <w:next w:val="a"/>
    <w:link w:val="40"/>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link w:val="50"/>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a5">
    <w:name w:val="header"/>
    <w:basedOn w:val="a"/>
    <w:link w:val="a6"/>
    <w:rsid w:val="001A3B3D"/>
    <w:pPr>
      <w:tabs>
        <w:tab w:val="center" w:pos="4680"/>
        <w:tab w:val="right" w:pos="9360"/>
      </w:tabs>
    </w:pPr>
  </w:style>
  <w:style w:type="character" w:customStyle="1" w:styleId="a6">
    <w:name w:val="页眉 字符"/>
    <w:basedOn w:val="a0"/>
    <w:link w:val="a5"/>
    <w:rsid w:val="001A3B3D"/>
  </w:style>
  <w:style w:type="paragraph" w:styleId="a7">
    <w:name w:val="footer"/>
    <w:basedOn w:val="a"/>
    <w:link w:val="a8"/>
    <w:rsid w:val="001A3B3D"/>
    <w:pPr>
      <w:tabs>
        <w:tab w:val="center" w:pos="4680"/>
        <w:tab w:val="right" w:pos="9360"/>
      </w:tabs>
    </w:pPr>
  </w:style>
  <w:style w:type="character" w:customStyle="1" w:styleId="a8">
    <w:name w:val="页脚 字符"/>
    <w:basedOn w:val="a0"/>
    <w:link w:val="a7"/>
    <w:rsid w:val="001A3B3D"/>
  </w:style>
  <w:style w:type="paragraph" w:customStyle="1" w:styleId="Para">
    <w:name w:val="Para"/>
    <w:basedOn w:val="a"/>
    <w:next w:val="a"/>
    <w:rsid w:val="00B510B9"/>
    <w:pPr>
      <w:spacing w:line="270" w:lineRule="atLeast"/>
      <w:ind w:firstLine="240"/>
      <w:jc w:val="both"/>
    </w:pPr>
    <w:rPr>
      <w:rFonts w:ascii="Linux Libertine O" w:eastAsia="Cambria" w:hAnsi="Linux Libertine O" w:cs="Linux Libertine O"/>
      <w:sz w:val="18"/>
      <w:szCs w:val="24"/>
      <w:lang w:eastAsia="ja-JP"/>
    </w:rPr>
  </w:style>
  <w:style w:type="paragraph" w:customStyle="1" w:styleId="Paper-Title">
    <w:name w:val="Paper-Title"/>
    <w:basedOn w:val="a"/>
    <w:rsid w:val="00B510B9"/>
    <w:pPr>
      <w:spacing w:after="120"/>
    </w:pPr>
    <w:rPr>
      <w:rFonts w:ascii="Helvetica" w:hAnsi="Helvetica"/>
      <w:b/>
      <w:sz w:val="36"/>
    </w:rPr>
  </w:style>
  <w:style w:type="character" w:styleId="a9">
    <w:name w:val="Hyperlink"/>
    <w:basedOn w:val="a0"/>
    <w:rsid w:val="006D5051"/>
    <w:rPr>
      <w:color w:val="0563C1" w:themeColor="hyperlink"/>
      <w:u w:val="single"/>
    </w:rPr>
  </w:style>
  <w:style w:type="character" w:styleId="aa">
    <w:name w:val="Unresolved Mention"/>
    <w:basedOn w:val="a0"/>
    <w:uiPriority w:val="99"/>
    <w:semiHidden/>
    <w:unhideWhenUsed/>
    <w:rsid w:val="006D5051"/>
    <w:rPr>
      <w:color w:val="605E5C"/>
      <w:shd w:val="clear" w:color="auto" w:fill="E1DFDD"/>
    </w:rPr>
  </w:style>
  <w:style w:type="character" w:styleId="ab">
    <w:name w:val="Placeholder Text"/>
    <w:basedOn w:val="a0"/>
    <w:uiPriority w:val="99"/>
    <w:semiHidden/>
    <w:rsid w:val="006B650D"/>
    <w:rPr>
      <w:color w:val="808080"/>
    </w:rPr>
  </w:style>
  <w:style w:type="paragraph" w:customStyle="1" w:styleId="MTDisplayEquation">
    <w:name w:val="MTDisplayEquation"/>
    <w:basedOn w:val="a3"/>
    <w:link w:val="MTDisplayEquation0"/>
    <w:rsid w:val="009E5608"/>
    <w:pPr>
      <w:tabs>
        <w:tab w:val="clear" w:pos="288"/>
      </w:tabs>
      <w:snapToGrid w:val="0"/>
      <w:ind w:firstLine="289"/>
    </w:pPr>
  </w:style>
  <w:style w:type="character" w:customStyle="1" w:styleId="MTDisplayEquation0">
    <w:name w:val="MTDisplayEquation 字符"/>
    <w:basedOn w:val="a4"/>
    <w:link w:val="MTDisplayEquation"/>
    <w:rsid w:val="009E5608"/>
    <w:rPr>
      <w:spacing w:val="-1"/>
      <w:lang w:val="x-none" w:eastAsia="x-none"/>
    </w:rPr>
  </w:style>
  <w:style w:type="character" w:customStyle="1" w:styleId="20">
    <w:name w:val="标题 2 字符"/>
    <w:basedOn w:val="a0"/>
    <w:link w:val="2"/>
    <w:rsid w:val="00C97B90"/>
    <w:rPr>
      <w:i/>
      <w:iCs/>
      <w:noProof/>
    </w:rPr>
  </w:style>
  <w:style w:type="paragraph" w:styleId="ac">
    <w:name w:val="caption"/>
    <w:basedOn w:val="a"/>
    <w:next w:val="a"/>
    <w:unhideWhenUsed/>
    <w:qFormat/>
    <w:rsid w:val="00797417"/>
    <w:rPr>
      <w:rFonts w:asciiTheme="majorHAnsi" w:eastAsia="黑体" w:hAnsiTheme="majorHAnsi" w:cstheme="majorBidi"/>
    </w:rPr>
  </w:style>
  <w:style w:type="character" w:customStyle="1" w:styleId="30">
    <w:name w:val="标题 3 字符"/>
    <w:basedOn w:val="a0"/>
    <w:link w:val="3"/>
    <w:rsid w:val="0056262C"/>
    <w:rPr>
      <w:i/>
      <w:iCs/>
      <w:noProof/>
    </w:rPr>
  </w:style>
  <w:style w:type="character" w:customStyle="1" w:styleId="40">
    <w:name w:val="标题 4 字符"/>
    <w:basedOn w:val="a0"/>
    <w:link w:val="4"/>
    <w:rsid w:val="0056262C"/>
    <w:rPr>
      <w:i/>
      <w:iCs/>
      <w:noProof/>
    </w:rPr>
  </w:style>
  <w:style w:type="table" w:styleId="ad">
    <w:name w:val="Table Grid"/>
    <w:basedOn w:val="a1"/>
    <w:rsid w:val="00EB70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rsid w:val="0048677E"/>
    <w:rPr>
      <w:smallCaps/>
      <w:noProof/>
    </w:rPr>
  </w:style>
  <w:style w:type="character" w:styleId="ae">
    <w:name w:val="annotation reference"/>
    <w:basedOn w:val="a0"/>
    <w:rsid w:val="00A227A1"/>
    <w:rPr>
      <w:sz w:val="21"/>
      <w:szCs w:val="21"/>
    </w:rPr>
  </w:style>
  <w:style w:type="paragraph" w:styleId="af">
    <w:name w:val="annotation text"/>
    <w:basedOn w:val="a"/>
    <w:link w:val="af0"/>
    <w:rsid w:val="00A227A1"/>
    <w:pPr>
      <w:jc w:val="left"/>
    </w:pPr>
  </w:style>
  <w:style w:type="character" w:customStyle="1" w:styleId="af0">
    <w:name w:val="批注文字 字符"/>
    <w:basedOn w:val="a0"/>
    <w:link w:val="af"/>
    <w:rsid w:val="00A227A1"/>
  </w:style>
  <w:style w:type="paragraph" w:styleId="af1">
    <w:name w:val="annotation subject"/>
    <w:basedOn w:val="af"/>
    <w:next w:val="af"/>
    <w:link w:val="af2"/>
    <w:semiHidden/>
    <w:unhideWhenUsed/>
    <w:rsid w:val="00A227A1"/>
    <w:rPr>
      <w:b/>
      <w:bCs/>
    </w:rPr>
  </w:style>
  <w:style w:type="character" w:customStyle="1" w:styleId="af2">
    <w:name w:val="批注主题 字符"/>
    <w:basedOn w:val="af0"/>
    <w:link w:val="af1"/>
    <w:semiHidden/>
    <w:rsid w:val="00A227A1"/>
    <w:rPr>
      <w:b/>
      <w:bCs/>
    </w:rPr>
  </w:style>
  <w:style w:type="paragraph" w:styleId="af3">
    <w:name w:val="Balloon Text"/>
    <w:basedOn w:val="a"/>
    <w:link w:val="af4"/>
    <w:semiHidden/>
    <w:unhideWhenUsed/>
    <w:rsid w:val="00A227A1"/>
    <w:rPr>
      <w:sz w:val="18"/>
      <w:szCs w:val="18"/>
    </w:rPr>
  </w:style>
  <w:style w:type="character" w:customStyle="1" w:styleId="af4">
    <w:name w:val="批注框文本 字符"/>
    <w:basedOn w:val="a0"/>
    <w:link w:val="af3"/>
    <w:semiHidden/>
    <w:rsid w:val="00A227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0055">
      <w:bodyDiv w:val="1"/>
      <w:marLeft w:val="0"/>
      <w:marRight w:val="0"/>
      <w:marTop w:val="0"/>
      <w:marBottom w:val="0"/>
      <w:divBdr>
        <w:top w:val="none" w:sz="0" w:space="0" w:color="auto"/>
        <w:left w:val="none" w:sz="0" w:space="0" w:color="auto"/>
        <w:bottom w:val="none" w:sz="0" w:space="0" w:color="auto"/>
        <w:right w:val="none" w:sz="0" w:space="0" w:color="auto"/>
      </w:divBdr>
      <w:divsChild>
        <w:div w:id="2126191935">
          <w:marLeft w:val="0"/>
          <w:marRight w:val="0"/>
          <w:marTop w:val="0"/>
          <w:marBottom w:val="0"/>
          <w:divBdr>
            <w:top w:val="none" w:sz="0" w:space="0" w:color="auto"/>
            <w:left w:val="none" w:sz="0" w:space="0" w:color="auto"/>
            <w:bottom w:val="none" w:sz="0" w:space="0" w:color="auto"/>
            <w:right w:val="none" w:sz="0" w:space="0" w:color="auto"/>
          </w:divBdr>
          <w:divsChild>
            <w:div w:id="169556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1298">
      <w:bodyDiv w:val="1"/>
      <w:marLeft w:val="0"/>
      <w:marRight w:val="0"/>
      <w:marTop w:val="0"/>
      <w:marBottom w:val="0"/>
      <w:divBdr>
        <w:top w:val="none" w:sz="0" w:space="0" w:color="auto"/>
        <w:left w:val="none" w:sz="0" w:space="0" w:color="auto"/>
        <w:bottom w:val="none" w:sz="0" w:space="0" w:color="auto"/>
        <w:right w:val="none" w:sz="0" w:space="0" w:color="auto"/>
      </w:divBdr>
      <w:divsChild>
        <w:div w:id="155730121">
          <w:marLeft w:val="0"/>
          <w:marRight w:val="0"/>
          <w:marTop w:val="0"/>
          <w:marBottom w:val="0"/>
          <w:divBdr>
            <w:top w:val="none" w:sz="0" w:space="0" w:color="auto"/>
            <w:left w:val="none" w:sz="0" w:space="0" w:color="auto"/>
            <w:bottom w:val="none" w:sz="0" w:space="0" w:color="auto"/>
            <w:right w:val="none" w:sz="0" w:space="0" w:color="auto"/>
          </w:divBdr>
          <w:divsChild>
            <w:div w:id="203756579">
              <w:marLeft w:val="0"/>
              <w:marRight w:val="0"/>
              <w:marTop w:val="0"/>
              <w:marBottom w:val="0"/>
              <w:divBdr>
                <w:top w:val="none" w:sz="0" w:space="0" w:color="auto"/>
                <w:left w:val="none" w:sz="0" w:space="0" w:color="auto"/>
                <w:bottom w:val="none" w:sz="0" w:space="0" w:color="auto"/>
                <w:right w:val="none" w:sz="0" w:space="0" w:color="auto"/>
              </w:divBdr>
            </w:div>
            <w:div w:id="459884280">
              <w:marLeft w:val="0"/>
              <w:marRight w:val="0"/>
              <w:marTop w:val="0"/>
              <w:marBottom w:val="0"/>
              <w:divBdr>
                <w:top w:val="none" w:sz="0" w:space="0" w:color="auto"/>
                <w:left w:val="none" w:sz="0" w:space="0" w:color="auto"/>
                <w:bottom w:val="none" w:sz="0" w:space="0" w:color="auto"/>
                <w:right w:val="none" w:sz="0" w:space="0" w:color="auto"/>
              </w:divBdr>
            </w:div>
            <w:div w:id="503981854">
              <w:marLeft w:val="0"/>
              <w:marRight w:val="0"/>
              <w:marTop w:val="0"/>
              <w:marBottom w:val="0"/>
              <w:divBdr>
                <w:top w:val="none" w:sz="0" w:space="0" w:color="auto"/>
                <w:left w:val="none" w:sz="0" w:space="0" w:color="auto"/>
                <w:bottom w:val="none" w:sz="0" w:space="0" w:color="auto"/>
                <w:right w:val="none" w:sz="0" w:space="0" w:color="auto"/>
              </w:divBdr>
            </w:div>
            <w:div w:id="563639045">
              <w:marLeft w:val="0"/>
              <w:marRight w:val="0"/>
              <w:marTop w:val="0"/>
              <w:marBottom w:val="0"/>
              <w:divBdr>
                <w:top w:val="none" w:sz="0" w:space="0" w:color="auto"/>
                <w:left w:val="none" w:sz="0" w:space="0" w:color="auto"/>
                <w:bottom w:val="none" w:sz="0" w:space="0" w:color="auto"/>
                <w:right w:val="none" w:sz="0" w:space="0" w:color="auto"/>
              </w:divBdr>
            </w:div>
            <w:div w:id="625888687">
              <w:marLeft w:val="0"/>
              <w:marRight w:val="0"/>
              <w:marTop w:val="0"/>
              <w:marBottom w:val="0"/>
              <w:divBdr>
                <w:top w:val="none" w:sz="0" w:space="0" w:color="auto"/>
                <w:left w:val="none" w:sz="0" w:space="0" w:color="auto"/>
                <w:bottom w:val="none" w:sz="0" w:space="0" w:color="auto"/>
                <w:right w:val="none" w:sz="0" w:space="0" w:color="auto"/>
              </w:divBdr>
            </w:div>
            <w:div w:id="861162065">
              <w:marLeft w:val="0"/>
              <w:marRight w:val="0"/>
              <w:marTop w:val="0"/>
              <w:marBottom w:val="0"/>
              <w:divBdr>
                <w:top w:val="none" w:sz="0" w:space="0" w:color="auto"/>
                <w:left w:val="none" w:sz="0" w:space="0" w:color="auto"/>
                <w:bottom w:val="none" w:sz="0" w:space="0" w:color="auto"/>
                <w:right w:val="none" w:sz="0" w:space="0" w:color="auto"/>
              </w:divBdr>
            </w:div>
            <w:div w:id="917834921">
              <w:marLeft w:val="0"/>
              <w:marRight w:val="0"/>
              <w:marTop w:val="0"/>
              <w:marBottom w:val="0"/>
              <w:divBdr>
                <w:top w:val="none" w:sz="0" w:space="0" w:color="auto"/>
                <w:left w:val="none" w:sz="0" w:space="0" w:color="auto"/>
                <w:bottom w:val="none" w:sz="0" w:space="0" w:color="auto"/>
                <w:right w:val="none" w:sz="0" w:space="0" w:color="auto"/>
              </w:divBdr>
            </w:div>
            <w:div w:id="1095174970">
              <w:marLeft w:val="0"/>
              <w:marRight w:val="0"/>
              <w:marTop w:val="0"/>
              <w:marBottom w:val="0"/>
              <w:divBdr>
                <w:top w:val="none" w:sz="0" w:space="0" w:color="auto"/>
                <w:left w:val="none" w:sz="0" w:space="0" w:color="auto"/>
                <w:bottom w:val="none" w:sz="0" w:space="0" w:color="auto"/>
                <w:right w:val="none" w:sz="0" w:space="0" w:color="auto"/>
              </w:divBdr>
            </w:div>
            <w:div w:id="1115095939">
              <w:marLeft w:val="0"/>
              <w:marRight w:val="0"/>
              <w:marTop w:val="0"/>
              <w:marBottom w:val="0"/>
              <w:divBdr>
                <w:top w:val="none" w:sz="0" w:space="0" w:color="auto"/>
                <w:left w:val="none" w:sz="0" w:space="0" w:color="auto"/>
                <w:bottom w:val="none" w:sz="0" w:space="0" w:color="auto"/>
                <w:right w:val="none" w:sz="0" w:space="0" w:color="auto"/>
              </w:divBdr>
            </w:div>
            <w:div w:id="1118376860">
              <w:marLeft w:val="0"/>
              <w:marRight w:val="0"/>
              <w:marTop w:val="0"/>
              <w:marBottom w:val="0"/>
              <w:divBdr>
                <w:top w:val="none" w:sz="0" w:space="0" w:color="auto"/>
                <w:left w:val="none" w:sz="0" w:space="0" w:color="auto"/>
                <w:bottom w:val="none" w:sz="0" w:space="0" w:color="auto"/>
                <w:right w:val="none" w:sz="0" w:space="0" w:color="auto"/>
              </w:divBdr>
            </w:div>
            <w:div w:id="1266767394">
              <w:marLeft w:val="0"/>
              <w:marRight w:val="0"/>
              <w:marTop w:val="0"/>
              <w:marBottom w:val="0"/>
              <w:divBdr>
                <w:top w:val="none" w:sz="0" w:space="0" w:color="auto"/>
                <w:left w:val="none" w:sz="0" w:space="0" w:color="auto"/>
                <w:bottom w:val="none" w:sz="0" w:space="0" w:color="auto"/>
                <w:right w:val="none" w:sz="0" w:space="0" w:color="auto"/>
              </w:divBdr>
            </w:div>
            <w:div w:id="1627002381">
              <w:marLeft w:val="0"/>
              <w:marRight w:val="0"/>
              <w:marTop w:val="0"/>
              <w:marBottom w:val="0"/>
              <w:divBdr>
                <w:top w:val="none" w:sz="0" w:space="0" w:color="auto"/>
                <w:left w:val="none" w:sz="0" w:space="0" w:color="auto"/>
                <w:bottom w:val="none" w:sz="0" w:space="0" w:color="auto"/>
                <w:right w:val="none" w:sz="0" w:space="0" w:color="auto"/>
              </w:divBdr>
            </w:div>
            <w:div w:id="1951349681">
              <w:marLeft w:val="0"/>
              <w:marRight w:val="0"/>
              <w:marTop w:val="0"/>
              <w:marBottom w:val="0"/>
              <w:divBdr>
                <w:top w:val="none" w:sz="0" w:space="0" w:color="auto"/>
                <w:left w:val="none" w:sz="0" w:space="0" w:color="auto"/>
                <w:bottom w:val="none" w:sz="0" w:space="0" w:color="auto"/>
                <w:right w:val="none" w:sz="0" w:space="0" w:color="auto"/>
              </w:divBdr>
            </w:div>
            <w:div w:id="21068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6902">
      <w:bodyDiv w:val="1"/>
      <w:marLeft w:val="0"/>
      <w:marRight w:val="0"/>
      <w:marTop w:val="0"/>
      <w:marBottom w:val="0"/>
      <w:divBdr>
        <w:top w:val="none" w:sz="0" w:space="0" w:color="auto"/>
        <w:left w:val="none" w:sz="0" w:space="0" w:color="auto"/>
        <w:bottom w:val="none" w:sz="0" w:space="0" w:color="auto"/>
        <w:right w:val="none" w:sz="0" w:space="0" w:color="auto"/>
      </w:divBdr>
      <w:divsChild>
        <w:div w:id="1669553722">
          <w:marLeft w:val="0"/>
          <w:marRight w:val="0"/>
          <w:marTop w:val="0"/>
          <w:marBottom w:val="0"/>
          <w:divBdr>
            <w:top w:val="none" w:sz="0" w:space="0" w:color="auto"/>
            <w:left w:val="none" w:sz="0" w:space="0" w:color="auto"/>
            <w:bottom w:val="none" w:sz="0" w:space="0" w:color="auto"/>
            <w:right w:val="none" w:sz="0" w:space="0" w:color="auto"/>
          </w:divBdr>
          <w:divsChild>
            <w:div w:id="127574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9689">
      <w:bodyDiv w:val="1"/>
      <w:marLeft w:val="0"/>
      <w:marRight w:val="0"/>
      <w:marTop w:val="0"/>
      <w:marBottom w:val="0"/>
      <w:divBdr>
        <w:top w:val="none" w:sz="0" w:space="0" w:color="auto"/>
        <w:left w:val="none" w:sz="0" w:space="0" w:color="auto"/>
        <w:bottom w:val="none" w:sz="0" w:space="0" w:color="auto"/>
        <w:right w:val="none" w:sz="0" w:space="0" w:color="auto"/>
      </w:divBdr>
      <w:divsChild>
        <w:div w:id="1460025204">
          <w:marLeft w:val="0"/>
          <w:marRight w:val="0"/>
          <w:marTop w:val="0"/>
          <w:marBottom w:val="0"/>
          <w:divBdr>
            <w:top w:val="none" w:sz="0" w:space="0" w:color="auto"/>
            <w:left w:val="none" w:sz="0" w:space="0" w:color="auto"/>
            <w:bottom w:val="none" w:sz="0" w:space="0" w:color="auto"/>
            <w:right w:val="none" w:sz="0" w:space="0" w:color="auto"/>
          </w:divBdr>
          <w:divsChild>
            <w:div w:id="6260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9048">
      <w:bodyDiv w:val="1"/>
      <w:marLeft w:val="0"/>
      <w:marRight w:val="0"/>
      <w:marTop w:val="0"/>
      <w:marBottom w:val="0"/>
      <w:divBdr>
        <w:top w:val="none" w:sz="0" w:space="0" w:color="auto"/>
        <w:left w:val="none" w:sz="0" w:space="0" w:color="auto"/>
        <w:bottom w:val="none" w:sz="0" w:space="0" w:color="auto"/>
        <w:right w:val="none" w:sz="0" w:space="0" w:color="auto"/>
      </w:divBdr>
      <w:divsChild>
        <w:div w:id="2032797390">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
            <w:div w:id="1269698681">
              <w:marLeft w:val="0"/>
              <w:marRight w:val="0"/>
              <w:marTop w:val="0"/>
              <w:marBottom w:val="0"/>
              <w:divBdr>
                <w:top w:val="none" w:sz="0" w:space="0" w:color="auto"/>
                <w:left w:val="none" w:sz="0" w:space="0" w:color="auto"/>
                <w:bottom w:val="none" w:sz="0" w:space="0" w:color="auto"/>
                <w:right w:val="none" w:sz="0" w:space="0" w:color="auto"/>
              </w:divBdr>
            </w:div>
            <w:div w:id="20705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1925">
      <w:bodyDiv w:val="1"/>
      <w:marLeft w:val="0"/>
      <w:marRight w:val="0"/>
      <w:marTop w:val="0"/>
      <w:marBottom w:val="0"/>
      <w:divBdr>
        <w:top w:val="none" w:sz="0" w:space="0" w:color="auto"/>
        <w:left w:val="none" w:sz="0" w:space="0" w:color="auto"/>
        <w:bottom w:val="none" w:sz="0" w:space="0" w:color="auto"/>
        <w:right w:val="none" w:sz="0" w:space="0" w:color="auto"/>
      </w:divBdr>
      <w:divsChild>
        <w:div w:id="9994049">
          <w:marLeft w:val="0"/>
          <w:marRight w:val="0"/>
          <w:marTop w:val="0"/>
          <w:marBottom w:val="0"/>
          <w:divBdr>
            <w:top w:val="none" w:sz="0" w:space="0" w:color="auto"/>
            <w:left w:val="none" w:sz="0" w:space="0" w:color="auto"/>
            <w:bottom w:val="none" w:sz="0" w:space="0" w:color="auto"/>
            <w:right w:val="none" w:sz="0" w:space="0" w:color="auto"/>
          </w:divBdr>
          <w:divsChild>
            <w:div w:id="605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7249">
      <w:bodyDiv w:val="1"/>
      <w:marLeft w:val="0"/>
      <w:marRight w:val="0"/>
      <w:marTop w:val="0"/>
      <w:marBottom w:val="0"/>
      <w:divBdr>
        <w:top w:val="none" w:sz="0" w:space="0" w:color="auto"/>
        <w:left w:val="none" w:sz="0" w:space="0" w:color="auto"/>
        <w:bottom w:val="none" w:sz="0" w:space="0" w:color="auto"/>
        <w:right w:val="none" w:sz="0" w:space="0" w:color="auto"/>
      </w:divBdr>
      <w:divsChild>
        <w:div w:id="747266192">
          <w:marLeft w:val="0"/>
          <w:marRight w:val="0"/>
          <w:marTop w:val="0"/>
          <w:marBottom w:val="0"/>
          <w:divBdr>
            <w:top w:val="none" w:sz="0" w:space="0" w:color="auto"/>
            <w:left w:val="none" w:sz="0" w:space="0" w:color="auto"/>
            <w:bottom w:val="none" w:sz="0" w:space="0" w:color="auto"/>
            <w:right w:val="none" w:sz="0" w:space="0" w:color="auto"/>
          </w:divBdr>
          <w:divsChild>
            <w:div w:id="1122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2481">
      <w:bodyDiv w:val="1"/>
      <w:marLeft w:val="0"/>
      <w:marRight w:val="0"/>
      <w:marTop w:val="0"/>
      <w:marBottom w:val="0"/>
      <w:divBdr>
        <w:top w:val="none" w:sz="0" w:space="0" w:color="auto"/>
        <w:left w:val="none" w:sz="0" w:space="0" w:color="auto"/>
        <w:bottom w:val="none" w:sz="0" w:space="0" w:color="auto"/>
        <w:right w:val="none" w:sz="0" w:space="0" w:color="auto"/>
      </w:divBdr>
      <w:divsChild>
        <w:div w:id="1856307971">
          <w:marLeft w:val="0"/>
          <w:marRight w:val="0"/>
          <w:marTop w:val="0"/>
          <w:marBottom w:val="0"/>
          <w:divBdr>
            <w:top w:val="none" w:sz="0" w:space="0" w:color="auto"/>
            <w:left w:val="none" w:sz="0" w:space="0" w:color="auto"/>
            <w:bottom w:val="none" w:sz="0" w:space="0" w:color="auto"/>
            <w:right w:val="none" w:sz="0" w:space="0" w:color="auto"/>
          </w:divBdr>
          <w:divsChild>
            <w:div w:id="191543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0531">
      <w:bodyDiv w:val="1"/>
      <w:marLeft w:val="0"/>
      <w:marRight w:val="0"/>
      <w:marTop w:val="0"/>
      <w:marBottom w:val="0"/>
      <w:divBdr>
        <w:top w:val="none" w:sz="0" w:space="0" w:color="auto"/>
        <w:left w:val="none" w:sz="0" w:space="0" w:color="auto"/>
        <w:bottom w:val="none" w:sz="0" w:space="0" w:color="auto"/>
        <w:right w:val="none" w:sz="0" w:space="0" w:color="auto"/>
      </w:divBdr>
      <w:divsChild>
        <w:div w:id="858273165">
          <w:marLeft w:val="0"/>
          <w:marRight w:val="0"/>
          <w:marTop w:val="0"/>
          <w:marBottom w:val="0"/>
          <w:divBdr>
            <w:top w:val="none" w:sz="0" w:space="0" w:color="auto"/>
            <w:left w:val="none" w:sz="0" w:space="0" w:color="auto"/>
            <w:bottom w:val="none" w:sz="0" w:space="0" w:color="auto"/>
            <w:right w:val="none" w:sz="0" w:space="0" w:color="auto"/>
          </w:divBdr>
          <w:divsChild>
            <w:div w:id="77386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1025">
      <w:bodyDiv w:val="1"/>
      <w:marLeft w:val="0"/>
      <w:marRight w:val="0"/>
      <w:marTop w:val="0"/>
      <w:marBottom w:val="0"/>
      <w:divBdr>
        <w:top w:val="none" w:sz="0" w:space="0" w:color="auto"/>
        <w:left w:val="none" w:sz="0" w:space="0" w:color="auto"/>
        <w:bottom w:val="none" w:sz="0" w:space="0" w:color="auto"/>
        <w:right w:val="none" w:sz="0" w:space="0" w:color="auto"/>
      </w:divBdr>
      <w:divsChild>
        <w:div w:id="816143336">
          <w:marLeft w:val="0"/>
          <w:marRight w:val="0"/>
          <w:marTop w:val="0"/>
          <w:marBottom w:val="0"/>
          <w:divBdr>
            <w:top w:val="none" w:sz="0" w:space="0" w:color="auto"/>
            <w:left w:val="none" w:sz="0" w:space="0" w:color="auto"/>
            <w:bottom w:val="none" w:sz="0" w:space="0" w:color="auto"/>
            <w:right w:val="none" w:sz="0" w:space="0" w:color="auto"/>
          </w:divBdr>
          <w:divsChild>
            <w:div w:id="183815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6907">
      <w:bodyDiv w:val="1"/>
      <w:marLeft w:val="0"/>
      <w:marRight w:val="0"/>
      <w:marTop w:val="0"/>
      <w:marBottom w:val="0"/>
      <w:divBdr>
        <w:top w:val="none" w:sz="0" w:space="0" w:color="auto"/>
        <w:left w:val="none" w:sz="0" w:space="0" w:color="auto"/>
        <w:bottom w:val="none" w:sz="0" w:space="0" w:color="auto"/>
        <w:right w:val="none" w:sz="0" w:space="0" w:color="auto"/>
      </w:divBdr>
      <w:divsChild>
        <w:div w:id="476339130">
          <w:marLeft w:val="0"/>
          <w:marRight w:val="0"/>
          <w:marTop w:val="0"/>
          <w:marBottom w:val="0"/>
          <w:divBdr>
            <w:top w:val="none" w:sz="0" w:space="0" w:color="auto"/>
            <w:left w:val="none" w:sz="0" w:space="0" w:color="auto"/>
            <w:bottom w:val="none" w:sz="0" w:space="0" w:color="auto"/>
            <w:right w:val="none" w:sz="0" w:space="0" w:color="auto"/>
          </w:divBdr>
          <w:divsChild>
            <w:div w:id="8032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7104">
      <w:bodyDiv w:val="1"/>
      <w:marLeft w:val="0"/>
      <w:marRight w:val="0"/>
      <w:marTop w:val="0"/>
      <w:marBottom w:val="0"/>
      <w:divBdr>
        <w:top w:val="none" w:sz="0" w:space="0" w:color="auto"/>
        <w:left w:val="none" w:sz="0" w:space="0" w:color="auto"/>
        <w:bottom w:val="none" w:sz="0" w:space="0" w:color="auto"/>
        <w:right w:val="none" w:sz="0" w:space="0" w:color="auto"/>
      </w:divBdr>
      <w:divsChild>
        <w:div w:id="2004309682">
          <w:marLeft w:val="0"/>
          <w:marRight w:val="0"/>
          <w:marTop w:val="0"/>
          <w:marBottom w:val="0"/>
          <w:divBdr>
            <w:top w:val="none" w:sz="0" w:space="0" w:color="auto"/>
            <w:left w:val="none" w:sz="0" w:space="0" w:color="auto"/>
            <w:bottom w:val="none" w:sz="0" w:space="0" w:color="auto"/>
            <w:right w:val="none" w:sz="0" w:space="0" w:color="auto"/>
          </w:divBdr>
          <w:divsChild>
            <w:div w:id="146762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151">
      <w:bodyDiv w:val="1"/>
      <w:marLeft w:val="0"/>
      <w:marRight w:val="0"/>
      <w:marTop w:val="0"/>
      <w:marBottom w:val="0"/>
      <w:divBdr>
        <w:top w:val="none" w:sz="0" w:space="0" w:color="auto"/>
        <w:left w:val="none" w:sz="0" w:space="0" w:color="auto"/>
        <w:bottom w:val="none" w:sz="0" w:space="0" w:color="auto"/>
        <w:right w:val="none" w:sz="0" w:space="0" w:color="auto"/>
      </w:divBdr>
      <w:divsChild>
        <w:div w:id="309017621">
          <w:marLeft w:val="0"/>
          <w:marRight w:val="0"/>
          <w:marTop w:val="0"/>
          <w:marBottom w:val="0"/>
          <w:divBdr>
            <w:top w:val="none" w:sz="0" w:space="0" w:color="auto"/>
            <w:left w:val="none" w:sz="0" w:space="0" w:color="auto"/>
            <w:bottom w:val="none" w:sz="0" w:space="0" w:color="auto"/>
            <w:right w:val="none" w:sz="0" w:space="0" w:color="auto"/>
          </w:divBdr>
          <w:divsChild>
            <w:div w:id="24623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4257">
      <w:bodyDiv w:val="1"/>
      <w:marLeft w:val="0"/>
      <w:marRight w:val="0"/>
      <w:marTop w:val="0"/>
      <w:marBottom w:val="0"/>
      <w:divBdr>
        <w:top w:val="none" w:sz="0" w:space="0" w:color="auto"/>
        <w:left w:val="none" w:sz="0" w:space="0" w:color="auto"/>
        <w:bottom w:val="none" w:sz="0" w:space="0" w:color="auto"/>
        <w:right w:val="none" w:sz="0" w:space="0" w:color="auto"/>
      </w:divBdr>
      <w:divsChild>
        <w:div w:id="1467359551">
          <w:marLeft w:val="0"/>
          <w:marRight w:val="0"/>
          <w:marTop w:val="0"/>
          <w:marBottom w:val="0"/>
          <w:divBdr>
            <w:top w:val="none" w:sz="0" w:space="0" w:color="auto"/>
            <w:left w:val="none" w:sz="0" w:space="0" w:color="auto"/>
            <w:bottom w:val="none" w:sz="0" w:space="0" w:color="auto"/>
            <w:right w:val="none" w:sz="0" w:space="0" w:color="auto"/>
          </w:divBdr>
          <w:divsChild>
            <w:div w:id="186104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6576">
      <w:bodyDiv w:val="1"/>
      <w:marLeft w:val="0"/>
      <w:marRight w:val="0"/>
      <w:marTop w:val="0"/>
      <w:marBottom w:val="0"/>
      <w:divBdr>
        <w:top w:val="none" w:sz="0" w:space="0" w:color="auto"/>
        <w:left w:val="none" w:sz="0" w:space="0" w:color="auto"/>
        <w:bottom w:val="none" w:sz="0" w:space="0" w:color="auto"/>
        <w:right w:val="none" w:sz="0" w:space="0" w:color="auto"/>
      </w:divBdr>
      <w:divsChild>
        <w:div w:id="177427993">
          <w:marLeft w:val="0"/>
          <w:marRight w:val="0"/>
          <w:marTop w:val="0"/>
          <w:marBottom w:val="0"/>
          <w:divBdr>
            <w:top w:val="none" w:sz="0" w:space="0" w:color="auto"/>
            <w:left w:val="none" w:sz="0" w:space="0" w:color="auto"/>
            <w:bottom w:val="none" w:sz="0" w:space="0" w:color="auto"/>
            <w:right w:val="none" w:sz="0" w:space="0" w:color="auto"/>
          </w:divBdr>
          <w:divsChild>
            <w:div w:id="48493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4392">
      <w:bodyDiv w:val="1"/>
      <w:marLeft w:val="0"/>
      <w:marRight w:val="0"/>
      <w:marTop w:val="0"/>
      <w:marBottom w:val="0"/>
      <w:divBdr>
        <w:top w:val="none" w:sz="0" w:space="0" w:color="auto"/>
        <w:left w:val="none" w:sz="0" w:space="0" w:color="auto"/>
        <w:bottom w:val="none" w:sz="0" w:space="0" w:color="auto"/>
        <w:right w:val="none" w:sz="0" w:space="0" w:color="auto"/>
      </w:divBdr>
      <w:divsChild>
        <w:div w:id="483593701">
          <w:marLeft w:val="0"/>
          <w:marRight w:val="0"/>
          <w:marTop w:val="0"/>
          <w:marBottom w:val="0"/>
          <w:divBdr>
            <w:top w:val="none" w:sz="0" w:space="0" w:color="auto"/>
            <w:left w:val="none" w:sz="0" w:space="0" w:color="auto"/>
            <w:bottom w:val="none" w:sz="0" w:space="0" w:color="auto"/>
            <w:right w:val="none" w:sz="0" w:space="0" w:color="auto"/>
          </w:divBdr>
          <w:divsChild>
            <w:div w:id="53509005">
              <w:marLeft w:val="0"/>
              <w:marRight w:val="0"/>
              <w:marTop w:val="0"/>
              <w:marBottom w:val="0"/>
              <w:divBdr>
                <w:top w:val="none" w:sz="0" w:space="0" w:color="auto"/>
                <w:left w:val="none" w:sz="0" w:space="0" w:color="auto"/>
                <w:bottom w:val="none" w:sz="0" w:space="0" w:color="auto"/>
                <w:right w:val="none" w:sz="0" w:space="0" w:color="auto"/>
              </w:divBdr>
            </w:div>
            <w:div w:id="204872972">
              <w:marLeft w:val="0"/>
              <w:marRight w:val="0"/>
              <w:marTop w:val="0"/>
              <w:marBottom w:val="0"/>
              <w:divBdr>
                <w:top w:val="none" w:sz="0" w:space="0" w:color="auto"/>
                <w:left w:val="none" w:sz="0" w:space="0" w:color="auto"/>
                <w:bottom w:val="none" w:sz="0" w:space="0" w:color="auto"/>
                <w:right w:val="none" w:sz="0" w:space="0" w:color="auto"/>
              </w:divBdr>
            </w:div>
            <w:div w:id="392774408">
              <w:marLeft w:val="0"/>
              <w:marRight w:val="0"/>
              <w:marTop w:val="0"/>
              <w:marBottom w:val="0"/>
              <w:divBdr>
                <w:top w:val="none" w:sz="0" w:space="0" w:color="auto"/>
                <w:left w:val="none" w:sz="0" w:space="0" w:color="auto"/>
                <w:bottom w:val="none" w:sz="0" w:space="0" w:color="auto"/>
                <w:right w:val="none" w:sz="0" w:space="0" w:color="auto"/>
              </w:divBdr>
            </w:div>
            <w:div w:id="650910810">
              <w:marLeft w:val="0"/>
              <w:marRight w:val="0"/>
              <w:marTop w:val="0"/>
              <w:marBottom w:val="0"/>
              <w:divBdr>
                <w:top w:val="none" w:sz="0" w:space="0" w:color="auto"/>
                <w:left w:val="none" w:sz="0" w:space="0" w:color="auto"/>
                <w:bottom w:val="none" w:sz="0" w:space="0" w:color="auto"/>
                <w:right w:val="none" w:sz="0" w:space="0" w:color="auto"/>
              </w:divBdr>
            </w:div>
            <w:div w:id="927924356">
              <w:marLeft w:val="0"/>
              <w:marRight w:val="0"/>
              <w:marTop w:val="0"/>
              <w:marBottom w:val="0"/>
              <w:divBdr>
                <w:top w:val="none" w:sz="0" w:space="0" w:color="auto"/>
                <w:left w:val="none" w:sz="0" w:space="0" w:color="auto"/>
                <w:bottom w:val="none" w:sz="0" w:space="0" w:color="auto"/>
                <w:right w:val="none" w:sz="0" w:space="0" w:color="auto"/>
              </w:divBdr>
            </w:div>
            <w:div w:id="1269776679">
              <w:marLeft w:val="0"/>
              <w:marRight w:val="0"/>
              <w:marTop w:val="0"/>
              <w:marBottom w:val="0"/>
              <w:divBdr>
                <w:top w:val="none" w:sz="0" w:space="0" w:color="auto"/>
                <w:left w:val="none" w:sz="0" w:space="0" w:color="auto"/>
                <w:bottom w:val="none" w:sz="0" w:space="0" w:color="auto"/>
                <w:right w:val="none" w:sz="0" w:space="0" w:color="auto"/>
              </w:divBdr>
            </w:div>
            <w:div w:id="1366709078">
              <w:marLeft w:val="0"/>
              <w:marRight w:val="0"/>
              <w:marTop w:val="0"/>
              <w:marBottom w:val="0"/>
              <w:divBdr>
                <w:top w:val="none" w:sz="0" w:space="0" w:color="auto"/>
                <w:left w:val="none" w:sz="0" w:space="0" w:color="auto"/>
                <w:bottom w:val="none" w:sz="0" w:space="0" w:color="auto"/>
                <w:right w:val="none" w:sz="0" w:space="0" w:color="auto"/>
              </w:divBdr>
            </w:div>
            <w:div w:id="186227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3082">
      <w:bodyDiv w:val="1"/>
      <w:marLeft w:val="0"/>
      <w:marRight w:val="0"/>
      <w:marTop w:val="0"/>
      <w:marBottom w:val="0"/>
      <w:divBdr>
        <w:top w:val="none" w:sz="0" w:space="0" w:color="auto"/>
        <w:left w:val="none" w:sz="0" w:space="0" w:color="auto"/>
        <w:bottom w:val="none" w:sz="0" w:space="0" w:color="auto"/>
        <w:right w:val="none" w:sz="0" w:space="0" w:color="auto"/>
      </w:divBdr>
      <w:divsChild>
        <w:div w:id="1276254043">
          <w:marLeft w:val="0"/>
          <w:marRight w:val="0"/>
          <w:marTop w:val="0"/>
          <w:marBottom w:val="0"/>
          <w:divBdr>
            <w:top w:val="none" w:sz="0" w:space="0" w:color="auto"/>
            <w:left w:val="none" w:sz="0" w:space="0" w:color="auto"/>
            <w:bottom w:val="none" w:sz="0" w:space="0" w:color="auto"/>
            <w:right w:val="none" w:sz="0" w:space="0" w:color="auto"/>
          </w:divBdr>
          <w:divsChild>
            <w:div w:id="1207327152">
              <w:marLeft w:val="0"/>
              <w:marRight w:val="0"/>
              <w:marTop w:val="0"/>
              <w:marBottom w:val="0"/>
              <w:divBdr>
                <w:top w:val="none" w:sz="0" w:space="0" w:color="auto"/>
                <w:left w:val="none" w:sz="0" w:space="0" w:color="auto"/>
                <w:bottom w:val="none" w:sz="0" w:space="0" w:color="auto"/>
                <w:right w:val="none" w:sz="0" w:space="0" w:color="auto"/>
              </w:divBdr>
            </w:div>
            <w:div w:id="13132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15259">
      <w:bodyDiv w:val="1"/>
      <w:marLeft w:val="0"/>
      <w:marRight w:val="0"/>
      <w:marTop w:val="0"/>
      <w:marBottom w:val="0"/>
      <w:divBdr>
        <w:top w:val="none" w:sz="0" w:space="0" w:color="auto"/>
        <w:left w:val="none" w:sz="0" w:space="0" w:color="auto"/>
        <w:bottom w:val="none" w:sz="0" w:space="0" w:color="auto"/>
        <w:right w:val="none" w:sz="0" w:space="0" w:color="auto"/>
      </w:divBdr>
      <w:divsChild>
        <w:div w:id="61298424">
          <w:marLeft w:val="0"/>
          <w:marRight w:val="0"/>
          <w:marTop w:val="0"/>
          <w:marBottom w:val="0"/>
          <w:divBdr>
            <w:top w:val="none" w:sz="0" w:space="0" w:color="auto"/>
            <w:left w:val="none" w:sz="0" w:space="0" w:color="auto"/>
            <w:bottom w:val="none" w:sz="0" w:space="0" w:color="auto"/>
            <w:right w:val="none" w:sz="0" w:space="0" w:color="auto"/>
          </w:divBdr>
          <w:divsChild>
            <w:div w:id="13862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2628">
      <w:bodyDiv w:val="1"/>
      <w:marLeft w:val="0"/>
      <w:marRight w:val="0"/>
      <w:marTop w:val="0"/>
      <w:marBottom w:val="0"/>
      <w:divBdr>
        <w:top w:val="none" w:sz="0" w:space="0" w:color="auto"/>
        <w:left w:val="none" w:sz="0" w:space="0" w:color="auto"/>
        <w:bottom w:val="none" w:sz="0" w:space="0" w:color="auto"/>
        <w:right w:val="none" w:sz="0" w:space="0" w:color="auto"/>
      </w:divBdr>
      <w:divsChild>
        <w:div w:id="1182627555">
          <w:marLeft w:val="0"/>
          <w:marRight w:val="0"/>
          <w:marTop w:val="0"/>
          <w:marBottom w:val="0"/>
          <w:divBdr>
            <w:top w:val="none" w:sz="0" w:space="0" w:color="auto"/>
            <w:left w:val="none" w:sz="0" w:space="0" w:color="auto"/>
            <w:bottom w:val="none" w:sz="0" w:space="0" w:color="auto"/>
            <w:right w:val="none" w:sz="0" w:space="0" w:color="auto"/>
          </w:divBdr>
          <w:divsChild>
            <w:div w:id="141447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67625">
      <w:bodyDiv w:val="1"/>
      <w:marLeft w:val="0"/>
      <w:marRight w:val="0"/>
      <w:marTop w:val="0"/>
      <w:marBottom w:val="0"/>
      <w:divBdr>
        <w:top w:val="none" w:sz="0" w:space="0" w:color="auto"/>
        <w:left w:val="none" w:sz="0" w:space="0" w:color="auto"/>
        <w:bottom w:val="none" w:sz="0" w:space="0" w:color="auto"/>
        <w:right w:val="none" w:sz="0" w:space="0" w:color="auto"/>
      </w:divBdr>
      <w:divsChild>
        <w:div w:id="1719209201">
          <w:marLeft w:val="0"/>
          <w:marRight w:val="0"/>
          <w:marTop w:val="0"/>
          <w:marBottom w:val="0"/>
          <w:divBdr>
            <w:top w:val="none" w:sz="0" w:space="0" w:color="auto"/>
            <w:left w:val="none" w:sz="0" w:space="0" w:color="auto"/>
            <w:bottom w:val="none" w:sz="0" w:space="0" w:color="auto"/>
            <w:right w:val="none" w:sz="0" w:space="0" w:color="auto"/>
          </w:divBdr>
          <w:divsChild>
            <w:div w:id="69469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7227">
      <w:bodyDiv w:val="1"/>
      <w:marLeft w:val="0"/>
      <w:marRight w:val="0"/>
      <w:marTop w:val="0"/>
      <w:marBottom w:val="0"/>
      <w:divBdr>
        <w:top w:val="none" w:sz="0" w:space="0" w:color="auto"/>
        <w:left w:val="none" w:sz="0" w:space="0" w:color="auto"/>
        <w:bottom w:val="none" w:sz="0" w:space="0" w:color="auto"/>
        <w:right w:val="none" w:sz="0" w:space="0" w:color="auto"/>
      </w:divBdr>
      <w:divsChild>
        <w:div w:id="1959331033">
          <w:marLeft w:val="0"/>
          <w:marRight w:val="0"/>
          <w:marTop w:val="0"/>
          <w:marBottom w:val="0"/>
          <w:divBdr>
            <w:top w:val="none" w:sz="0" w:space="0" w:color="auto"/>
            <w:left w:val="none" w:sz="0" w:space="0" w:color="auto"/>
            <w:bottom w:val="none" w:sz="0" w:space="0" w:color="auto"/>
            <w:right w:val="none" w:sz="0" w:space="0" w:color="auto"/>
          </w:divBdr>
          <w:divsChild>
            <w:div w:id="15754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7090">
      <w:bodyDiv w:val="1"/>
      <w:marLeft w:val="0"/>
      <w:marRight w:val="0"/>
      <w:marTop w:val="0"/>
      <w:marBottom w:val="0"/>
      <w:divBdr>
        <w:top w:val="none" w:sz="0" w:space="0" w:color="auto"/>
        <w:left w:val="none" w:sz="0" w:space="0" w:color="auto"/>
        <w:bottom w:val="none" w:sz="0" w:space="0" w:color="auto"/>
        <w:right w:val="none" w:sz="0" w:space="0" w:color="auto"/>
      </w:divBdr>
      <w:divsChild>
        <w:div w:id="681467134">
          <w:marLeft w:val="0"/>
          <w:marRight w:val="0"/>
          <w:marTop w:val="0"/>
          <w:marBottom w:val="0"/>
          <w:divBdr>
            <w:top w:val="none" w:sz="0" w:space="0" w:color="auto"/>
            <w:left w:val="none" w:sz="0" w:space="0" w:color="auto"/>
            <w:bottom w:val="none" w:sz="0" w:space="0" w:color="auto"/>
            <w:right w:val="none" w:sz="0" w:space="0" w:color="auto"/>
          </w:divBdr>
          <w:divsChild>
            <w:div w:id="20100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01574">
      <w:bodyDiv w:val="1"/>
      <w:marLeft w:val="0"/>
      <w:marRight w:val="0"/>
      <w:marTop w:val="0"/>
      <w:marBottom w:val="0"/>
      <w:divBdr>
        <w:top w:val="none" w:sz="0" w:space="0" w:color="auto"/>
        <w:left w:val="none" w:sz="0" w:space="0" w:color="auto"/>
        <w:bottom w:val="none" w:sz="0" w:space="0" w:color="auto"/>
        <w:right w:val="none" w:sz="0" w:space="0" w:color="auto"/>
      </w:divBdr>
      <w:divsChild>
        <w:div w:id="831801299">
          <w:marLeft w:val="0"/>
          <w:marRight w:val="0"/>
          <w:marTop w:val="0"/>
          <w:marBottom w:val="0"/>
          <w:divBdr>
            <w:top w:val="none" w:sz="0" w:space="0" w:color="auto"/>
            <w:left w:val="none" w:sz="0" w:space="0" w:color="auto"/>
            <w:bottom w:val="none" w:sz="0" w:space="0" w:color="auto"/>
            <w:right w:val="none" w:sz="0" w:space="0" w:color="auto"/>
          </w:divBdr>
          <w:divsChild>
            <w:div w:id="18312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75100">
      <w:bodyDiv w:val="1"/>
      <w:marLeft w:val="0"/>
      <w:marRight w:val="0"/>
      <w:marTop w:val="0"/>
      <w:marBottom w:val="0"/>
      <w:divBdr>
        <w:top w:val="none" w:sz="0" w:space="0" w:color="auto"/>
        <w:left w:val="none" w:sz="0" w:space="0" w:color="auto"/>
        <w:bottom w:val="none" w:sz="0" w:space="0" w:color="auto"/>
        <w:right w:val="none" w:sz="0" w:space="0" w:color="auto"/>
      </w:divBdr>
      <w:divsChild>
        <w:div w:id="1923370030">
          <w:marLeft w:val="0"/>
          <w:marRight w:val="0"/>
          <w:marTop w:val="0"/>
          <w:marBottom w:val="0"/>
          <w:divBdr>
            <w:top w:val="none" w:sz="0" w:space="0" w:color="auto"/>
            <w:left w:val="none" w:sz="0" w:space="0" w:color="auto"/>
            <w:bottom w:val="none" w:sz="0" w:space="0" w:color="auto"/>
            <w:right w:val="none" w:sz="0" w:space="0" w:color="auto"/>
          </w:divBdr>
          <w:divsChild>
            <w:div w:id="202489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68897">
      <w:bodyDiv w:val="1"/>
      <w:marLeft w:val="0"/>
      <w:marRight w:val="0"/>
      <w:marTop w:val="0"/>
      <w:marBottom w:val="0"/>
      <w:divBdr>
        <w:top w:val="none" w:sz="0" w:space="0" w:color="auto"/>
        <w:left w:val="none" w:sz="0" w:space="0" w:color="auto"/>
        <w:bottom w:val="none" w:sz="0" w:space="0" w:color="auto"/>
        <w:right w:val="none" w:sz="0" w:space="0" w:color="auto"/>
      </w:divBdr>
      <w:divsChild>
        <w:div w:id="1186595170">
          <w:marLeft w:val="0"/>
          <w:marRight w:val="0"/>
          <w:marTop w:val="0"/>
          <w:marBottom w:val="0"/>
          <w:divBdr>
            <w:top w:val="none" w:sz="0" w:space="0" w:color="auto"/>
            <w:left w:val="none" w:sz="0" w:space="0" w:color="auto"/>
            <w:bottom w:val="none" w:sz="0" w:space="0" w:color="auto"/>
            <w:right w:val="none" w:sz="0" w:space="0" w:color="auto"/>
          </w:divBdr>
          <w:divsChild>
            <w:div w:id="9172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98010">
      <w:bodyDiv w:val="1"/>
      <w:marLeft w:val="0"/>
      <w:marRight w:val="0"/>
      <w:marTop w:val="0"/>
      <w:marBottom w:val="0"/>
      <w:divBdr>
        <w:top w:val="none" w:sz="0" w:space="0" w:color="auto"/>
        <w:left w:val="none" w:sz="0" w:space="0" w:color="auto"/>
        <w:bottom w:val="none" w:sz="0" w:space="0" w:color="auto"/>
        <w:right w:val="none" w:sz="0" w:space="0" w:color="auto"/>
      </w:divBdr>
      <w:divsChild>
        <w:div w:id="1266155931">
          <w:marLeft w:val="0"/>
          <w:marRight w:val="0"/>
          <w:marTop w:val="0"/>
          <w:marBottom w:val="0"/>
          <w:divBdr>
            <w:top w:val="none" w:sz="0" w:space="0" w:color="auto"/>
            <w:left w:val="none" w:sz="0" w:space="0" w:color="auto"/>
            <w:bottom w:val="none" w:sz="0" w:space="0" w:color="auto"/>
            <w:right w:val="none" w:sz="0" w:space="0" w:color="auto"/>
          </w:divBdr>
          <w:divsChild>
            <w:div w:id="7137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0241">
      <w:bodyDiv w:val="1"/>
      <w:marLeft w:val="0"/>
      <w:marRight w:val="0"/>
      <w:marTop w:val="0"/>
      <w:marBottom w:val="0"/>
      <w:divBdr>
        <w:top w:val="none" w:sz="0" w:space="0" w:color="auto"/>
        <w:left w:val="none" w:sz="0" w:space="0" w:color="auto"/>
        <w:bottom w:val="none" w:sz="0" w:space="0" w:color="auto"/>
        <w:right w:val="none" w:sz="0" w:space="0" w:color="auto"/>
      </w:divBdr>
      <w:divsChild>
        <w:div w:id="2104454235">
          <w:marLeft w:val="0"/>
          <w:marRight w:val="0"/>
          <w:marTop w:val="0"/>
          <w:marBottom w:val="0"/>
          <w:divBdr>
            <w:top w:val="none" w:sz="0" w:space="0" w:color="auto"/>
            <w:left w:val="none" w:sz="0" w:space="0" w:color="auto"/>
            <w:bottom w:val="none" w:sz="0" w:space="0" w:color="auto"/>
            <w:right w:val="none" w:sz="0" w:space="0" w:color="auto"/>
          </w:divBdr>
          <w:divsChild>
            <w:div w:id="34432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65946">
      <w:bodyDiv w:val="1"/>
      <w:marLeft w:val="0"/>
      <w:marRight w:val="0"/>
      <w:marTop w:val="0"/>
      <w:marBottom w:val="0"/>
      <w:divBdr>
        <w:top w:val="none" w:sz="0" w:space="0" w:color="auto"/>
        <w:left w:val="none" w:sz="0" w:space="0" w:color="auto"/>
        <w:bottom w:val="none" w:sz="0" w:space="0" w:color="auto"/>
        <w:right w:val="none" w:sz="0" w:space="0" w:color="auto"/>
      </w:divBdr>
      <w:divsChild>
        <w:div w:id="2145997510">
          <w:marLeft w:val="0"/>
          <w:marRight w:val="0"/>
          <w:marTop w:val="0"/>
          <w:marBottom w:val="0"/>
          <w:divBdr>
            <w:top w:val="none" w:sz="0" w:space="0" w:color="auto"/>
            <w:left w:val="none" w:sz="0" w:space="0" w:color="auto"/>
            <w:bottom w:val="none" w:sz="0" w:space="0" w:color="auto"/>
            <w:right w:val="none" w:sz="0" w:space="0" w:color="auto"/>
          </w:divBdr>
          <w:divsChild>
            <w:div w:id="51310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2540">
      <w:bodyDiv w:val="1"/>
      <w:marLeft w:val="0"/>
      <w:marRight w:val="0"/>
      <w:marTop w:val="0"/>
      <w:marBottom w:val="0"/>
      <w:divBdr>
        <w:top w:val="none" w:sz="0" w:space="0" w:color="auto"/>
        <w:left w:val="none" w:sz="0" w:space="0" w:color="auto"/>
        <w:bottom w:val="none" w:sz="0" w:space="0" w:color="auto"/>
        <w:right w:val="none" w:sz="0" w:space="0" w:color="auto"/>
      </w:divBdr>
      <w:divsChild>
        <w:div w:id="1287548099">
          <w:marLeft w:val="0"/>
          <w:marRight w:val="0"/>
          <w:marTop w:val="0"/>
          <w:marBottom w:val="0"/>
          <w:divBdr>
            <w:top w:val="none" w:sz="0" w:space="0" w:color="auto"/>
            <w:left w:val="none" w:sz="0" w:space="0" w:color="auto"/>
            <w:bottom w:val="none" w:sz="0" w:space="0" w:color="auto"/>
            <w:right w:val="none" w:sz="0" w:space="0" w:color="auto"/>
          </w:divBdr>
          <w:divsChild>
            <w:div w:id="83827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35353">
      <w:bodyDiv w:val="1"/>
      <w:marLeft w:val="0"/>
      <w:marRight w:val="0"/>
      <w:marTop w:val="0"/>
      <w:marBottom w:val="0"/>
      <w:divBdr>
        <w:top w:val="none" w:sz="0" w:space="0" w:color="auto"/>
        <w:left w:val="none" w:sz="0" w:space="0" w:color="auto"/>
        <w:bottom w:val="none" w:sz="0" w:space="0" w:color="auto"/>
        <w:right w:val="none" w:sz="0" w:space="0" w:color="auto"/>
      </w:divBdr>
      <w:divsChild>
        <w:div w:id="525600382">
          <w:marLeft w:val="0"/>
          <w:marRight w:val="0"/>
          <w:marTop w:val="0"/>
          <w:marBottom w:val="0"/>
          <w:divBdr>
            <w:top w:val="none" w:sz="0" w:space="0" w:color="auto"/>
            <w:left w:val="none" w:sz="0" w:space="0" w:color="auto"/>
            <w:bottom w:val="none" w:sz="0" w:space="0" w:color="auto"/>
            <w:right w:val="none" w:sz="0" w:space="0" w:color="auto"/>
          </w:divBdr>
          <w:divsChild>
            <w:div w:id="150242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9519">
      <w:bodyDiv w:val="1"/>
      <w:marLeft w:val="0"/>
      <w:marRight w:val="0"/>
      <w:marTop w:val="0"/>
      <w:marBottom w:val="0"/>
      <w:divBdr>
        <w:top w:val="none" w:sz="0" w:space="0" w:color="auto"/>
        <w:left w:val="none" w:sz="0" w:space="0" w:color="auto"/>
        <w:bottom w:val="none" w:sz="0" w:space="0" w:color="auto"/>
        <w:right w:val="none" w:sz="0" w:space="0" w:color="auto"/>
      </w:divBdr>
      <w:divsChild>
        <w:div w:id="920025077">
          <w:marLeft w:val="0"/>
          <w:marRight w:val="0"/>
          <w:marTop w:val="0"/>
          <w:marBottom w:val="0"/>
          <w:divBdr>
            <w:top w:val="none" w:sz="0" w:space="0" w:color="auto"/>
            <w:left w:val="none" w:sz="0" w:space="0" w:color="auto"/>
            <w:bottom w:val="none" w:sz="0" w:space="0" w:color="auto"/>
            <w:right w:val="none" w:sz="0" w:space="0" w:color="auto"/>
          </w:divBdr>
          <w:divsChild>
            <w:div w:id="150339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28268">
      <w:bodyDiv w:val="1"/>
      <w:marLeft w:val="0"/>
      <w:marRight w:val="0"/>
      <w:marTop w:val="0"/>
      <w:marBottom w:val="0"/>
      <w:divBdr>
        <w:top w:val="none" w:sz="0" w:space="0" w:color="auto"/>
        <w:left w:val="none" w:sz="0" w:space="0" w:color="auto"/>
        <w:bottom w:val="none" w:sz="0" w:space="0" w:color="auto"/>
        <w:right w:val="none" w:sz="0" w:space="0" w:color="auto"/>
      </w:divBdr>
      <w:divsChild>
        <w:div w:id="965353275">
          <w:marLeft w:val="0"/>
          <w:marRight w:val="0"/>
          <w:marTop w:val="0"/>
          <w:marBottom w:val="0"/>
          <w:divBdr>
            <w:top w:val="none" w:sz="0" w:space="0" w:color="auto"/>
            <w:left w:val="none" w:sz="0" w:space="0" w:color="auto"/>
            <w:bottom w:val="none" w:sz="0" w:space="0" w:color="auto"/>
            <w:right w:val="none" w:sz="0" w:space="0" w:color="auto"/>
          </w:divBdr>
          <w:divsChild>
            <w:div w:id="157470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8696">
      <w:bodyDiv w:val="1"/>
      <w:marLeft w:val="0"/>
      <w:marRight w:val="0"/>
      <w:marTop w:val="0"/>
      <w:marBottom w:val="0"/>
      <w:divBdr>
        <w:top w:val="none" w:sz="0" w:space="0" w:color="auto"/>
        <w:left w:val="none" w:sz="0" w:space="0" w:color="auto"/>
        <w:bottom w:val="none" w:sz="0" w:space="0" w:color="auto"/>
        <w:right w:val="none" w:sz="0" w:space="0" w:color="auto"/>
      </w:divBdr>
      <w:divsChild>
        <w:div w:id="630018241">
          <w:marLeft w:val="0"/>
          <w:marRight w:val="0"/>
          <w:marTop w:val="0"/>
          <w:marBottom w:val="0"/>
          <w:divBdr>
            <w:top w:val="none" w:sz="0" w:space="0" w:color="auto"/>
            <w:left w:val="none" w:sz="0" w:space="0" w:color="auto"/>
            <w:bottom w:val="none" w:sz="0" w:space="0" w:color="auto"/>
            <w:right w:val="none" w:sz="0" w:space="0" w:color="auto"/>
          </w:divBdr>
          <w:divsChild>
            <w:div w:id="18622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20497">
      <w:bodyDiv w:val="1"/>
      <w:marLeft w:val="0"/>
      <w:marRight w:val="0"/>
      <w:marTop w:val="0"/>
      <w:marBottom w:val="0"/>
      <w:divBdr>
        <w:top w:val="none" w:sz="0" w:space="0" w:color="auto"/>
        <w:left w:val="none" w:sz="0" w:space="0" w:color="auto"/>
        <w:bottom w:val="none" w:sz="0" w:space="0" w:color="auto"/>
        <w:right w:val="none" w:sz="0" w:space="0" w:color="auto"/>
      </w:divBdr>
      <w:divsChild>
        <w:div w:id="1434668291">
          <w:marLeft w:val="0"/>
          <w:marRight w:val="0"/>
          <w:marTop w:val="0"/>
          <w:marBottom w:val="0"/>
          <w:divBdr>
            <w:top w:val="none" w:sz="0" w:space="0" w:color="auto"/>
            <w:left w:val="none" w:sz="0" w:space="0" w:color="auto"/>
            <w:bottom w:val="none" w:sz="0" w:space="0" w:color="auto"/>
            <w:right w:val="none" w:sz="0" w:space="0" w:color="auto"/>
          </w:divBdr>
          <w:divsChild>
            <w:div w:id="19419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6436">
      <w:bodyDiv w:val="1"/>
      <w:marLeft w:val="0"/>
      <w:marRight w:val="0"/>
      <w:marTop w:val="0"/>
      <w:marBottom w:val="0"/>
      <w:divBdr>
        <w:top w:val="none" w:sz="0" w:space="0" w:color="auto"/>
        <w:left w:val="none" w:sz="0" w:space="0" w:color="auto"/>
        <w:bottom w:val="none" w:sz="0" w:space="0" w:color="auto"/>
        <w:right w:val="none" w:sz="0" w:space="0" w:color="auto"/>
      </w:divBdr>
      <w:divsChild>
        <w:div w:id="609315822">
          <w:marLeft w:val="0"/>
          <w:marRight w:val="0"/>
          <w:marTop w:val="0"/>
          <w:marBottom w:val="0"/>
          <w:divBdr>
            <w:top w:val="none" w:sz="0" w:space="0" w:color="auto"/>
            <w:left w:val="none" w:sz="0" w:space="0" w:color="auto"/>
            <w:bottom w:val="none" w:sz="0" w:space="0" w:color="auto"/>
            <w:right w:val="none" w:sz="0" w:space="0" w:color="auto"/>
          </w:divBdr>
          <w:divsChild>
            <w:div w:id="813983382">
              <w:marLeft w:val="0"/>
              <w:marRight w:val="0"/>
              <w:marTop w:val="0"/>
              <w:marBottom w:val="0"/>
              <w:divBdr>
                <w:top w:val="none" w:sz="0" w:space="0" w:color="auto"/>
                <w:left w:val="none" w:sz="0" w:space="0" w:color="auto"/>
                <w:bottom w:val="none" w:sz="0" w:space="0" w:color="auto"/>
                <w:right w:val="none" w:sz="0" w:space="0" w:color="auto"/>
              </w:divBdr>
            </w:div>
            <w:div w:id="1184172242">
              <w:marLeft w:val="0"/>
              <w:marRight w:val="0"/>
              <w:marTop w:val="0"/>
              <w:marBottom w:val="0"/>
              <w:divBdr>
                <w:top w:val="none" w:sz="0" w:space="0" w:color="auto"/>
                <w:left w:val="none" w:sz="0" w:space="0" w:color="auto"/>
                <w:bottom w:val="none" w:sz="0" w:space="0" w:color="auto"/>
                <w:right w:val="none" w:sz="0" w:space="0" w:color="auto"/>
              </w:divBdr>
            </w:div>
            <w:div w:id="16306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5321">
      <w:bodyDiv w:val="1"/>
      <w:marLeft w:val="0"/>
      <w:marRight w:val="0"/>
      <w:marTop w:val="0"/>
      <w:marBottom w:val="0"/>
      <w:divBdr>
        <w:top w:val="none" w:sz="0" w:space="0" w:color="auto"/>
        <w:left w:val="none" w:sz="0" w:space="0" w:color="auto"/>
        <w:bottom w:val="none" w:sz="0" w:space="0" w:color="auto"/>
        <w:right w:val="none" w:sz="0" w:space="0" w:color="auto"/>
      </w:divBdr>
      <w:divsChild>
        <w:div w:id="1687172861">
          <w:marLeft w:val="0"/>
          <w:marRight w:val="0"/>
          <w:marTop w:val="0"/>
          <w:marBottom w:val="0"/>
          <w:divBdr>
            <w:top w:val="none" w:sz="0" w:space="0" w:color="auto"/>
            <w:left w:val="none" w:sz="0" w:space="0" w:color="auto"/>
            <w:bottom w:val="none" w:sz="0" w:space="0" w:color="auto"/>
            <w:right w:val="none" w:sz="0" w:space="0" w:color="auto"/>
          </w:divBdr>
          <w:divsChild>
            <w:div w:id="9830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0796">
      <w:bodyDiv w:val="1"/>
      <w:marLeft w:val="0"/>
      <w:marRight w:val="0"/>
      <w:marTop w:val="0"/>
      <w:marBottom w:val="0"/>
      <w:divBdr>
        <w:top w:val="none" w:sz="0" w:space="0" w:color="auto"/>
        <w:left w:val="none" w:sz="0" w:space="0" w:color="auto"/>
        <w:bottom w:val="none" w:sz="0" w:space="0" w:color="auto"/>
        <w:right w:val="none" w:sz="0" w:space="0" w:color="auto"/>
      </w:divBdr>
      <w:divsChild>
        <w:div w:id="5910335">
          <w:marLeft w:val="0"/>
          <w:marRight w:val="0"/>
          <w:marTop w:val="0"/>
          <w:marBottom w:val="0"/>
          <w:divBdr>
            <w:top w:val="none" w:sz="0" w:space="0" w:color="auto"/>
            <w:left w:val="none" w:sz="0" w:space="0" w:color="auto"/>
            <w:bottom w:val="none" w:sz="0" w:space="0" w:color="auto"/>
            <w:right w:val="none" w:sz="0" w:space="0" w:color="auto"/>
          </w:divBdr>
          <w:divsChild>
            <w:div w:id="21948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08875">
      <w:bodyDiv w:val="1"/>
      <w:marLeft w:val="0"/>
      <w:marRight w:val="0"/>
      <w:marTop w:val="0"/>
      <w:marBottom w:val="0"/>
      <w:divBdr>
        <w:top w:val="none" w:sz="0" w:space="0" w:color="auto"/>
        <w:left w:val="none" w:sz="0" w:space="0" w:color="auto"/>
        <w:bottom w:val="none" w:sz="0" w:space="0" w:color="auto"/>
        <w:right w:val="none" w:sz="0" w:space="0" w:color="auto"/>
      </w:divBdr>
      <w:divsChild>
        <w:div w:id="618142859">
          <w:marLeft w:val="0"/>
          <w:marRight w:val="0"/>
          <w:marTop w:val="0"/>
          <w:marBottom w:val="0"/>
          <w:divBdr>
            <w:top w:val="none" w:sz="0" w:space="0" w:color="auto"/>
            <w:left w:val="none" w:sz="0" w:space="0" w:color="auto"/>
            <w:bottom w:val="none" w:sz="0" w:space="0" w:color="auto"/>
            <w:right w:val="none" w:sz="0" w:space="0" w:color="auto"/>
          </w:divBdr>
          <w:divsChild>
            <w:div w:id="20764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8097">
      <w:bodyDiv w:val="1"/>
      <w:marLeft w:val="0"/>
      <w:marRight w:val="0"/>
      <w:marTop w:val="0"/>
      <w:marBottom w:val="0"/>
      <w:divBdr>
        <w:top w:val="none" w:sz="0" w:space="0" w:color="auto"/>
        <w:left w:val="none" w:sz="0" w:space="0" w:color="auto"/>
        <w:bottom w:val="none" w:sz="0" w:space="0" w:color="auto"/>
        <w:right w:val="none" w:sz="0" w:space="0" w:color="auto"/>
      </w:divBdr>
      <w:divsChild>
        <w:div w:id="894584778">
          <w:marLeft w:val="0"/>
          <w:marRight w:val="0"/>
          <w:marTop w:val="0"/>
          <w:marBottom w:val="0"/>
          <w:divBdr>
            <w:top w:val="none" w:sz="0" w:space="0" w:color="auto"/>
            <w:left w:val="none" w:sz="0" w:space="0" w:color="auto"/>
            <w:bottom w:val="none" w:sz="0" w:space="0" w:color="auto"/>
            <w:right w:val="none" w:sz="0" w:space="0" w:color="auto"/>
          </w:divBdr>
          <w:divsChild>
            <w:div w:id="75682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91096">
      <w:bodyDiv w:val="1"/>
      <w:marLeft w:val="0"/>
      <w:marRight w:val="0"/>
      <w:marTop w:val="0"/>
      <w:marBottom w:val="0"/>
      <w:divBdr>
        <w:top w:val="none" w:sz="0" w:space="0" w:color="auto"/>
        <w:left w:val="none" w:sz="0" w:space="0" w:color="auto"/>
        <w:bottom w:val="none" w:sz="0" w:space="0" w:color="auto"/>
        <w:right w:val="none" w:sz="0" w:space="0" w:color="auto"/>
      </w:divBdr>
      <w:divsChild>
        <w:div w:id="1109349603">
          <w:marLeft w:val="0"/>
          <w:marRight w:val="0"/>
          <w:marTop w:val="0"/>
          <w:marBottom w:val="0"/>
          <w:divBdr>
            <w:top w:val="none" w:sz="0" w:space="0" w:color="auto"/>
            <w:left w:val="none" w:sz="0" w:space="0" w:color="auto"/>
            <w:bottom w:val="none" w:sz="0" w:space="0" w:color="auto"/>
            <w:right w:val="none" w:sz="0" w:space="0" w:color="auto"/>
          </w:divBdr>
          <w:divsChild>
            <w:div w:id="9404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0387">
      <w:bodyDiv w:val="1"/>
      <w:marLeft w:val="0"/>
      <w:marRight w:val="0"/>
      <w:marTop w:val="0"/>
      <w:marBottom w:val="0"/>
      <w:divBdr>
        <w:top w:val="none" w:sz="0" w:space="0" w:color="auto"/>
        <w:left w:val="none" w:sz="0" w:space="0" w:color="auto"/>
        <w:bottom w:val="none" w:sz="0" w:space="0" w:color="auto"/>
        <w:right w:val="none" w:sz="0" w:space="0" w:color="auto"/>
      </w:divBdr>
      <w:divsChild>
        <w:div w:id="286589693">
          <w:marLeft w:val="0"/>
          <w:marRight w:val="0"/>
          <w:marTop w:val="0"/>
          <w:marBottom w:val="0"/>
          <w:divBdr>
            <w:top w:val="none" w:sz="0" w:space="0" w:color="auto"/>
            <w:left w:val="none" w:sz="0" w:space="0" w:color="auto"/>
            <w:bottom w:val="none" w:sz="0" w:space="0" w:color="auto"/>
            <w:right w:val="none" w:sz="0" w:space="0" w:color="auto"/>
          </w:divBdr>
          <w:divsChild>
            <w:div w:id="237910010">
              <w:marLeft w:val="0"/>
              <w:marRight w:val="0"/>
              <w:marTop w:val="0"/>
              <w:marBottom w:val="0"/>
              <w:divBdr>
                <w:top w:val="none" w:sz="0" w:space="0" w:color="auto"/>
                <w:left w:val="none" w:sz="0" w:space="0" w:color="auto"/>
                <w:bottom w:val="none" w:sz="0" w:space="0" w:color="auto"/>
                <w:right w:val="none" w:sz="0" w:space="0" w:color="auto"/>
              </w:divBdr>
            </w:div>
            <w:div w:id="34478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64127">
      <w:bodyDiv w:val="1"/>
      <w:marLeft w:val="0"/>
      <w:marRight w:val="0"/>
      <w:marTop w:val="0"/>
      <w:marBottom w:val="0"/>
      <w:divBdr>
        <w:top w:val="none" w:sz="0" w:space="0" w:color="auto"/>
        <w:left w:val="none" w:sz="0" w:space="0" w:color="auto"/>
        <w:bottom w:val="none" w:sz="0" w:space="0" w:color="auto"/>
        <w:right w:val="none" w:sz="0" w:space="0" w:color="auto"/>
      </w:divBdr>
      <w:divsChild>
        <w:div w:id="1717049693">
          <w:marLeft w:val="0"/>
          <w:marRight w:val="0"/>
          <w:marTop w:val="0"/>
          <w:marBottom w:val="0"/>
          <w:divBdr>
            <w:top w:val="none" w:sz="0" w:space="0" w:color="auto"/>
            <w:left w:val="none" w:sz="0" w:space="0" w:color="auto"/>
            <w:bottom w:val="none" w:sz="0" w:space="0" w:color="auto"/>
            <w:right w:val="none" w:sz="0" w:space="0" w:color="auto"/>
          </w:divBdr>
          <w:divsChild>
            <w:div w:id="172964221">
              <w:marLeft w:val="0"/>
              <w:marRight w:val="0"/>
              <w:marTop w:val="0"/>
              <w:marBottom w:val="0"/>
              <w:divBdr>
                <w:top w:val="none" w:sz="0" w:space="0" w:color="auto"/>
                <w:left w:val="none" w:sz="0" w:space="0" w:color="auto"/>
                <w:bottom w:val="none" w:sz="0" w:space="0" w:color="auto"/>
                <w:right w:val="none" w:sz="0" w:space="0" w:color="auto"/>
              </w:divBdr>
            </w:div>
            <w:div w:id="26361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4318">
      <w:bodyDiv w:val="1"/>
      <w:marLeft w:val="0"/>
      <w:marRight w:val="0"/>
      <w:marTop w:val="0"/>
      <w:marBottom w:val="0"/>
      <w:divBdr>
        <w:top w:val="none" w:sz="0" w:space="0" w:color="auto"/>
        <w:left w:val="none" w:sz="0" w:space="0" w:color="auto"/>
        <w:bottom w:val="none" w:sz="0" w:space="0" w:color="auto"/>
        <w:right w:val="none" w:sz="0" w:space="0" w:color="auto"/>
      </w:divBdr>
      <w:divsChild>
        <w:div w:id="2059232921">
          <w:marLeft w:val="0"/>
          <w:marRight w:val="0"/>
          <w:marTop w:val="0"/>
          <w:marBottom w:val="0"/>
          <w:divBdr>
            <w:top w:val="none" w:sz="0" w:space="0" w:color="auto"/>
            <w:left w:val="none" w:sz="0" w:space="0" w:color="auto"/>
            <w:bottom w:val="none" w:sz="0" w:space="0" w:color="auto"/>
            <w:right w:val="none" w:sz="0" w:space="0" w:color="auto"/>
          </w:divBdr>
          <w:divsChild>
            <w:div w:id="180815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5954">
      <w:bodyDiv w:val="1"/>
      <w:marLeft w:val="0"/>
      <w:marRight w:val="0"/>
      <w:marTop w:val="0"/>
      <w:marBottom w:val="0"/>
      <w:divBdr>
        <w:top w:val="none" w:sz="0" w:space="0" w:color="auto"/>
        <w:left w:val="none" w:sz="0" w:space="0" w:color="auto"/>
        <w:bottom w:val="none" w:sz="0" w:space="0" w:color="auto"/>
        <w:right w:val="none" w:sz="0" w:space="0" w:color="auto"/>
      </w:divBdr>
      <w:divsChild>
        <w:div w:id="1990398628">
          <w:marLeft w:val="0"/>
          <w:marRight w:val="0"/>
          <w:marTop w:val="0"/>
          <w:marBottom w:val="0"/>
          <w:divBdr>
            <w:top w:val="none" w:sz="0" w:space="0" w:color="auto"/>
            <w:left w:val="none" w:sz="0" w:space="0" w:color="auto"/>
            <w:bottom w:val="none" w:sz="0" w:space="0" w:color="auto"/>
            <w:right w:val="none" w:sz="0" w:space="0" w:color="auto"/>
          </w:divBdr>
          <w:divsChild>
            <w:div w:id="515266529">
              <w:marLeft w:val="0"/>
              <w:marRight w:val="0"/>
              <w:marTop w:val="0"/>
              <w:marBottom w:val="0"/>
              <w:divBdr>
                <w:top w:val="none" w:sz="0" w:space="0" w:color="auto"/>
                <w:left w:val="none" w:sz="0" w:space="0" w:color="auto"/>
                <w:bottom w:val="none" w:sz="0" w:space="0" w:color="auto"/>
                <w:right w:val="none" w:sz="0" w:space="0" w:color="auto"/>
              </w:divBdr>
            </w:div>
            <w:div w:id="1365597208">
              <w:marLeft w:val="0"/>
              <w:marRight w:val="0"/>
              <w:marTop w:val="0"/>
              <w:marBottom w:val="0"/>
              <w:divBdr>
                <w:top w:val="none" w:sz="0" w:space="0" w:color="auto"/>
                <w:left w:val="none" w:sz="0" w:space="0" w:color="auto"/>
                <w:bottom w:val="none" w:sz="0" w:space="0" w:color="auto"/>
                <w:right w:val="none" w:sz="0" w:space="0" w:color="auto"/>
              </w:divBdr>
            </w:div>
            <w:div w:id="175042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0433">
      <w:bodyDiv w:val="1"/>
      <w:marLeft w:val="0"/>
      <w:marRight w:val="0"/>
      <w:marTop w:val="0"/>
      <w:marBottom w:val="0"/>
      <w:divBdr>
        <w:top w:val="none" w:sz="0" w:space="0" w:color="auto"/>
        <w:left w:val="none" w:sz="0" w:space="0" w:color="auto"/>
        <w:bottom w:val="none" w:sz="0" w:space="0" w:color="auto"/>
        <w:right w:val="none" w:sz="0" w:space="0" w:color="auto"/>
      </w:divBdr>
      <w:divsChild>
        <w:div w:id="338391536">
          <w:marLeft w:val="0"/>
          <w:marRight w:val="0"/>
          <w:marTop w:val="0"/>
          <w:marBottom w:val="0"/>
          <w:divBdr>
            <w:top w:val="none" w:sz="0" w:space="0" w:color="auto"/>
            <w:left w:val="none" w:sz="0" w:space="0" w:color="auto"/>
            <w:bottom w:val="none" w:sz="0" w:space="0" w:color="auto"/>
            <w:right w:val="none" w:sz="0" w:space="0" w:color="auto"/>
          </w:divBdr>
          <w:divsChild>
            <w:div w:id="130635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60973">
      <w:bodyDiv w:val="1"/>
      <w:marLeft w:val="0"/>
      <w:marRight w:val="0"/>
      <w:marTop w:val="0"/>
      <w:marBottom w:val="0"/>
      <w:divBdr>
        <w:top w:val="none" w:sz="0" w:space="0" w:color="auto"/>
        <w:left w:val="none" w:sz="0" w:space="0" w:color="auto"/>
        <w:bottom w:val="none" w:sz="0" w:space="0" w:color="auto"/>
        <w:right w:val="none" w:sz="0" w:space="0" w:color="auto"/>
      </w:divBdr>
      <w:divsChild>
        <w:div w:id="1807314409">
          <w:marLeft w:val="0"/>
          <w:marRight w:val="0"/>
          <w:marTop w:val="0"/>
          <w:marBottom w:val="0"/>
          <w:divBdr>
            <w:top w:val="none" w:sz="0" w:space="0" w:color="auto"/>
            <w:left w:val="none" w:sz="0" w:space="0" w:color="auto"/>
            <w:bottom w:val="none" w:sz="0" w:space="0" w:color="auto"/>
            <w:right w:val="none" w:sz="0" w:space="0" w:color="auto"/>
          </w:divBdr>
          <w:divsChild>
            <w:div w:id="19921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0977">
      <w:bodyDiv w:val="1"/>
      <w:marLeft w:val="0"/>
      <w:marRight w:val="0"/>
      <w:marTop w:val="0"/>
      <w:marBottom w:val="0"/>
      <w:divBdr>
        <w:top w:val="none" w:sz="0" w:space="0" w:color="auto"/>
        <w:left w:val="none" w:sz="0" w:space="0" w:color="auto"/>
        <w:bottom w:val="none" w:sz="0" w:space="0" w:color="auto"/>
        <w:right w:val="none" w:sz="0" w:space="0" w:color="auto"/>
      </w:divBdr>
      <w:divsChild>
        <w:div w:id="507018837">
          <w:marLeft w:val="0"/>
          <w:marRight w:val="0"/>
          <w:marTop w:val="0"/>
          <w:marBottom w:val="0"/>
          <w:divBdr>
            <w:top w:val="none" w:sz="0" w:space="0" w:color="auto"/>
            <w:left w:val="none" w:sz="0" w:space="0" w:color="auto"/>
            <w:bottom w:val="none" w:sz="0" w:space="0" w:color="auto"/>
            <w:right w:val="none" w:sz="0" w:space="0" w:color="auto"/>
          </w:divBdr>
          <w:divsChild>
            <w:div w:id="180395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2895">
      <w:bodyDiv w:val="1"/>
      <w:marLeft w:val="0"/>
      <w:marRight w:val="0"/>
      <w:marTop w:val="0"/>
      <w:marBottom w:val="0"/>
      <w:divBdr>
        <w:top w:val="none" w:sz="0" w:space="0" w:color="auto"/>
        <w:left w:val="none" w:sz="0" w:space="0" w:color="auto"/>
        <w:bottom w:val="none" w:sz="0" w:space="0" w:color="auto"/>
        <w:right w:val="none" w:sz="0" w:space="0" w:color="auto"/>
      </w:divBdr>
      <w:divsChild>
        <w:div w:id="1581327007">
          <w:marLeft w:val="0"/>
          <w:marRight w:val="0"/>
          <w:marTop w:val="0"/>
          <w:marBottom w:val="0"/>
          <w:divBdr>
            <w:top w:val="none" w:sz="0" w:space="0" w:color="auto"/>
            <w:left w:val="none" w:sz="0" w:space="0" w:color="auto"/>
            <w:bottom w:val="none" w:sz="0" w:space="0" w:color="auto"/>
            <w:right w:val="none" w:sz="0" w:space="0" w:color="auto"/>
          </w:divBdr>
          <w:divsChild>
            <w:div w:id="215438710">
              <w:marLeft w:val="0"/>
              <w:marRight w:val="0"/>
              <w:marTop w:val="0"/>
              <w:marBottom w:val="0"/>
              <w:divBdr>
                <w:top w:val="none" w:sz="0" w:space="0" w:color="auto"/>
                <w:left w:val="none" w:sz="0" w:space="0" w:color="auto"/>
                <w:bottom w:val="none" w:sz="0" w:space="0" w:color="auto"/>
                <w:right w:val="none" w:sz="0" w:space="0" w:color="auto"/>
              </w:divBdr>
            </w:div>
            <w:div w:id="700325660">
              <w:marLeft w:val="0"/>
              <w:marRight w:val="0"/>
              <w:marTop w:val="0"/>
              <w:marBottom w:val="0"/>
              <w:divBdr>
                <w:top w:val="none" w:sz="0" w:space="0" w:color="auto"/>
                <w:left w:val="none" w:sz="0" w:space="0" w:color="auto"/>
                <w:bottom w:val="none" w:sz="0" w:space="0" w:color="auto"/>
                <w:right w:val="none" w:sz="0" w:space="0" w:color="auto"/>
              </w:divBdr>
            </w:div>
            <w:div w:id="871308139">
              <w:marLeft w:val="0"/>
              <w:marRight w:val="0"/>
              <w:marTop w:val="0"/>
              <w:marBottom w:val="0"/>
              <w:divBdr>
                <w:top w:val="none" w:sz="0" w:space="0" w:color="auto"/>
                <w:left w:val="none" w:sz="0" w:space="0" w:color="auto"/>
                <w:bottom w:val="none" w:sz="0" w:space="0" w:color="auto"/>
                <w:right w:val="none" w:sz="0" w:space="0" w:color="auto"/>
              </w:divBdr>
            </w:div>
            <w:div w:id="881096516">
              <w:marLeft w:val="0"/>
              <w:marRight w:val="0"/>
              <w:marTop w:val="0"/>
              <w:marBottom w:val="0"/>
              <w:divBdr>
                <w:top w:val="none" w:sz="0" w:space="0" w:color="auto"/>
                <w:left w:val="none" w:sz="0" w:space="0" w:color="auto"/>
                <w:bottom w:val="none" w:sz="0" w:space="0" w:color="auto"/>
                <w:right w:val="none" w:sz="0" w:space="0" w:color="auto"/>
              </w:divBdr>
            </w:div>
            <w:div w:id="102663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7822">
      <w:bodyDiv w:val="1"/>
      <w:marLeft w:val="0"/>
      <w:marRight w:val="0"/>
      <w:marTop w:val="0"/>
      <w:marBottom w:val="0"/>
      <w:divBdr>
        <w:top w:val="none" w:sz="0" w:space="0" w:color="auto"/>
        <w:left w:val="none" w:sz="0" w:space="0" w:color="auto"/>
        <w:bottom w:val="none" w:sz="0" w:space="0" w:color="auto"/>
        <w:right w:val="none" w:sz="0" w:space="0" w:color="auto"/>
      </w:divBdr>
      <w:divsChild>
        <w:div w:id="901990490">
          <w:marLeft w:val="0"/>
          <w:marRight w:val="0"/>
          <w:marTop w:val="0"/>
          <w:marBottom w:val="0"/>
          <w:divBdr>
            <w:top w:val="none" w:sz="0" w:space="0" w:color="auto"/>
            <w:left w:val="none" w:sz="0" w:space="0" w:color="auto"/>
            <w:bottom w:val="none" w:sz="0" w:space="0" w:color="auto"/>
            <w:right w:val="none" w:sz="0" w:space="0" w:color="auto"/>
          </w:divBdr>
          <w:divsChild>
            <w:div w:id="205396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4907">
      <w:bodyDiv w:val="1"/>
      <w:marLeft w:val="0"/>
      <w:marRight w:val="0"/>
      <w:marTop w:val="0"/>
      <w:marBottom w:val="0"/>
      <w:divBdr>
        <w:top w:val="none" w:sz="0" w:space="0" w:color="auto"/>
        <w:left w:val="none" w:sz="0" w:space="0" w:color="auto"/>
        <w:bottom w:val="none" w:sz="0" w:space="0" w:color="auto"/>
        <w:right w:val="none" w:sz="0" w:space="0" w:color="auto"/>
      </w:divBdr>
      <w:divsChild>
        <w:div w:id="2007586597">
          <w:marLeft w:val="0"/>
          <w:marRight w:val="0"/>
          <w:marTop w:val="0"/>
          <w:marBottom w:val="0"/>
          <w:divBdr>
            <w:top w:val="none" w:sz="0" w:space="0" w:color="auto"/>
            <w:left w:val="none" w:sz="0" w:space="0" w:color="auto"/>
            <w:bottom w:val="none" w:sz="0" w:space="0" w:color="auto"/>
            <w:right w:val="none" w:sz="0" w:space="0" w:color="auto"/>
          </w:divBdr>
          <w:divsChild>
            <w:div w:id="173168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6123">
      <w:bodyDiv w:val="1"/>
      <w:marLeft w:val="0"/>
      <w:marRight w:val="0"/>
      <w:marTop w:val="0"/>
      <w:marBottom w:val="0"/>
      <w:divBdr>
        <w:top w:val="none" w:sz="0" w:space="0" w:color="auto"/>
        <w:left w:val="none" w:sz="0" w:space="0" w:color="auto"/>
        <w:bottom w:val="none" w:sz="0" w:space="0" w:color="auto"/>
        <w:right w:val="none" w:sz="0" w:space="0" w:color="auto"/>
      </w:divBdr>
      <w:divsChild>
        <w:div w:id="443116096">
          <w:marLeft w:val="0"/>
          <w:marRight w:val="0"/>
          <w:marTop w:val="0"/>
          <w:marBottom w:val="0"/>
          <w:divBdr>
            <w:top w:val="none" w:sz="0" w:space="0" w:color="auto"/>
            <w:left w:val="none" w:sz="0" w:space="0" w:color="auto"/>
            <w:bottom w:val="none" w:sz="0" w:space="0" w:color="auto"/>
            <w:right w:val="none" w:sz="0" w:space="0" w:color="auto"/>
          </w:divBdr>
          <w:divsChild>
            <w:div w:id="143235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92249">
      <w:bodyDiv w:val="1"/>
      <w:marLeft w:val="0"/>
      <w:marRight w:val="0"/>
      <w:marTop w:val="0"/>
      <w:marBottom w:val="0"/>
      <w:divBdr>
        <w:top w:val="none" w:sz="0" w:space="0" w:color="auto"/>
        <w:left w:val="none" w:sz="0" w:space="0" w:color="auto"/>
        <w:bottom w:val="none" w:sz="0" w:space="0" w:color="auto"/>
        <w:right w:val="none" w:sz="0" w:space="0" w:color="auto"/>
      </w:divBdr>
      <w:divsChild>
        <w:div w:id="1648511176">
          <w:marLeft w:val="0"/>
          <w:marRight w:val="0"/>
          <w:marTop w:val="0"/>
          <w:marBottom w:val="0"/>
          <w:divBdr>
            <w:top w:val="none" w:sz="0" w:space="0" w:color="auto"/>
            <w:left w:val="none" w:sz="0" w:space="0" w:color="auto"/>
            <w:bottom w:val="none" w:sz="0" w:space="0" w:color="auto"/>
            <w:right w:val="none" w:sz="0" w:space="0" w:color="auto"/>
          </w:divBdr>
          <w:divsChild>
            <w:div w:id="19611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46204">
      <w:bodyDiv w:val="1"/>
      <w:marLeft w:val="0"/>
      <w:marRight w:val="0"/>
      <w:marTop w:val="0"/>
      <w:marBottom w:val="0"/>
      <w:divBdr>
        <w:top w:val="none" w:sz="0" w:space="0" w:color="auto"/>
        <w:left w:val="none" w:sz="0" w:space="0" w:color="auto"/>
        <w:bottom w:val="none" w:sz="0" w:space="0" w:color="auto"/>
        <w:right w:val="none" w:sz="0" w:space="0" w:color="auto"/>
      </w:divBdr>
      <w:divsChild>
        <w:div w:id="846022119">
          <w:marLeft w:val="0"/>
          <w:marRight w:val="0"/>
          <w:marTop w:val="0"/>
          <w:marBottom w:val="0"/>
          <w:divBdr>
            <w:top w:val="none" w:sz="0" w:space="0" w:color="auto"/>
            <w:left w:val="none" w:sz="0" w:space="0" w:color="auto"/>
            <w:bottom w:val="none" w:sz="0" w:space="0" w:color="auto"/>
            <w:right w:val="none" w:sz="0" w:space="0" w:color="auto"/>
          </w:divBdr>
          <w:divsChild>
            <w:div w:id="352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70067">
      <w:bodyDiv w:val="1"/>
      <w:marLeft w:val="0"/>
      <w:marRight w:val="0"/>
      <w:marTop w:val="0"/>
      <w:marBottom w:val="0"/>
      <w:divBdr>
        <w:top w:val="none" w:sz="0" w:space="0" w:color="auto"/>
        <w:left w:val="none" w:sz="0" w:space="0" w:color="auto"/>
        <w:bottom w:val="none" w:sz="0" w:space="0" w:color="auto"/>
        <w:right w:val="none" w:sz="0" w:space="0" w:color="auto"/>
      </w:divBdr>
      <w:divsChild>
        <w:div w:id="1995378947">
          <w:marLeft w:val="0"/>
          <w:marRight w:val="0"/>
          <w:marTop w:val="0"/>
          <w:marBottom w:val="0"/>
          <w:divBdr>
            <w:top w:val="none" w:sz="0" w:space="0" w:color="auto"/>
            <w:left w:val="none" w:sz="0" w:space="0" w:color="auto"/>
            <w:bottom w:val="none" w:sz="0" w:space="0" w:color="auto"/>
            <w:right w:val="none" w:sz="0" w:space="0" w:color="auto"/>
          </w:divBdr>
          <w:divsChild>
            <w:div w:id="5096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81721">
      <w:bodyDiv w:val="1"/>
      <w:marLeft w:val="0"/>
      <w:marRight w:val="0"/>
      <w:marTop w:val="0"/>
      <w:marBottom w:val="0"/>
      <w:divBdr>
        <w:top w:val="none" w:sz="0" w:space="0" w:color="auto"/>
        <w:left w:val="none" w:sz="0" w:space="0" w:color="auto"/>
        <w:bottom w:val="none" w:sz="0" w:space="0" w:color="auto"/>
        <w:right w:val="none" w:sz="0" w:space="0" w:color="auto"/>
      </w:divBdr>
      <w:divsChild>
        <w:div w:id="1412117739">
          <w:marLeft w:val="0"/>
          <w:marRight w:val="0"/>
          <w:marTop w:val="0"/>
          <w:marBottom w:val="0"/>
          <w:divBdr>
            <w:top w:val="none" w:sz="0" w:space="0" w:color="auto"/>
            <w:left w:val="none" w:sz="0" w:space="0" w:color="auto"/>
            <w:bottom w:val="none" w:sz="0" w:space="0" w:color="auto"/>
            <w:right w:val="none" w:sz="0" w:space="0" w:color="auto"/>
          </w:divBdr>
          <w:divsChild>
            <w:div w:id="8167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49593">
      <w:bodyDiv w:val="1"/>
      <w:marLeft w:val="0"/>
      <w:marRight w:val="0"/>
      <w:marTop w:val="0"/>
      <w:marBottom w:val="0"/>
      <w:divBdr>
        <w:top w:val="none" w:sz="0" w:space="0" w:color="auto"/>
        <w:left w:val="none" w:sz="0" w:space="0" w:color="auto"/>
        <w:bottom w:val="none" w:sz="0" w:space="0" w:color="auto"/>
        <w:right w:val="none" w:sz="0" w:space="0" w:color="auto"/>
      </w:divBdr>
      <w:divsChild>
        <w:div w:id="1876767265">
          <w:marLeft w:val="0"/>
          <w:marRight w:val="0"/>
          <w:marTop w:val="0"/>
          <w:marBottom w:val="0"/>
          <w:divBdr>
            <w:top w:val="none" w:sz="0" w:space="0" w:color="auto"/>
            <w:left w:val="none" w:sz="0" w:space="0" w:color="auto"/>
            <w:bottom w:val="none" w:sz="0" w:space="0" w:color="auto"/>
            <w:right w:val="none" w:sz="0" w:space="0" w:color="auto"/>
          </w:divBdr>
          <w:divsChild>
            <w:div w:id="18097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8848">
      <w:bodyDiv w:val="1"/>
      <w:marLeft w:val="0"/>
      <w:marRight w:val="0"/>
      <w:marTop w:val="0"/>
      <w:marBottom w:val="0"/>
      <w:divBdr>
        <w:top w:val="none" w:sz="0" w:space="0" w:color="auto"/>
        <w:left w:val="none" w:sz="0" w:space="0" w:color="auto"/>
        <w:bottom w:val="none" w:sz="0" w:space="0" w:color="auto"/>
        <w:right w:val="none" w:sz="0" w:space="0" w:color="auto"/>
      </w:divBdr>
      <w:divsChild>
        <w:div w:id="1303775778">
          <w:marLeft w:val="0"/>
          <w:marRight w:val="0"/>
          <w:marTop w:val="0"/>
          <w:marBottom w:val="0"/>
          <w:divBdr>
            <w:top w:val="none" w:sz="0" w:space="0" w:color="auto"/>
            <w:left w:val="none" w:sz="0" w:space="0" w:color="auto"/>
            <w:bottom w:val="none" w:sz="0" w:space="0" w:color="auto"/>
            <w:right w:val="none" w:sz="0" w:space="0" w:color="auto"/>
          </w:divBdr>
          <w:divsChild>
            <w:div w:id="60380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81461">
      <w:bodyDiv w:val="1"/>
      <w:marLeft w:val="0"/>
      <w:marRight w:val="0"/>
      <w:marTop w:val="0"/>
      <w:marBottom w:val="0"/>
      <w:divBdr>
        <w:top w:val="none" w:sz="0" w:space="0" w:color="auto"/>
        <w:left w:val="none" w:sz="0" w:space="0" w:color="auto"/>
        <w:bottom w:val="none" w:sz="0" w:space="0" w:color="auto"/>
        <w:right w:val="none" w:sz="0" w:space="0" w:color="auto"/>
      </w:divBdr>
      <w:divsChild>
        <w:div w:id="1956473708">
          <w:marLeft w:val="0"/>
          <w:marRight w:val="0"/>
          <w:marTop w:val="0"/>
          <w:marBottom w:val="0"/>
          <w:divBdr>
            <w:top w:val="none" w:sz="0" w:space="0" w:color="auto"/>
            <w:left w:val="none" w:sz="0" w:space="0" w:color="auto"/>
            <w:bottom w:val="none" w:sz="0" w:space="0" w:color="auto"/>
            <w:right w:val="none" w:sz="0" w:space="0" w:color="auto"/>
          </w:divBdr>
          <w:divsChild>
            <w:div w:id="85912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2233">
      <w:bodyDiv w:val="1"/>
      <w:marLeft w:val="0"/>
      <w:marRight w:val="0"/>
      <w:marTop w:val="0"/>
      <w:marBottom w:val="0"/>
      <w:divBdr>
        <w:top w:val="none" w:sz="0" w:space="0" w:color="auto"/>
        <w:left w:val="none" w:sz="0" w:space="0" w:color="auto"/>
        <w:bottom w:val="none" w:sz="0" w:space="0" w:color="auto"/>
        <w:right w:val="none" w:sz="0" w:space="0" w:color="auto"/>
      </w:divBdr>
      <w:divsChild>
        <w:div w:id="2011905794">
          <w:marLeft w:val="0"/>
          <w:marRight w:val="0"/>
          <w:marTop w:val="0"/>
          <w:marBottom w:val="0"/>
          <w:divBdr>
            <w:top w:val="none" w:sz="0" w:space="0" w:color="auto"/>
            <w:left w:val="none" w:sz="0" w:space="0" w:color="auto"/>
            <w:bottom w:val="none" w:sz="0" w:space="0" w:color="auto"/>
            <w:right w:val="none" w:sz="0" w:space="0" w:color="auto"/>
          </w:divBdr>
          <w:divsChild>
            <w:div w:id="162399558">
              <w:marLeft w:val="0"/>
              <w:marRight w:val="0"/>
              <w:marTop w:val="0"/>
              <w:marBottom w:val="0"/>
              <w:divBdr>
                <w:top w:val="none" w:sz="0" w:space="0" w:color="auto"/>
                <w:left w:val="none" w:sz="0" w:space="0" w:color="auto"/>
                <w:bottom w:val="none" w:sz="0" w:space="0" w:color="auto"/>
                <w:right w:val="none" w:sz="0" w:space="0" w:color="auto"/>
              </w:divBdr>
            </w:div>
            <w:div w:id="1795707519">
              <w:marLeft w:val="0"/>
              <w:marRight w:val="0"/>
              <w:marTop w:val="0"/>
              <w:marBottom w:val="0"/>
              <w:divBdr>
                <w:top w:val="none" w:sz="0" w:space="0" w:color="auto"/>
                <w:left w:val="none" w:sz="0" w:space="0" w:color="auto"/>
                <w:bottom w:val="none" w:sz="0" w:space="0" w:color="auto"/>
                <w:right w:val="none" w:sz="0" w:space="0" w:color="auto"/>
              </w:divBdr>
            </w:div>
            <w:div w:id="204343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1031">
      <w:bodyDiv w:val="1"/>
      <w:marLeft w:val="0"/>
      <w:marRight w:val="0"/>
      <w:marTop w:val="0"/>
      <w:marBottom w:val="0"/>
      <w:divBdr>
        <w:top w:val="none" w:sz="0" w:space="0" w:color="auto"/>
        <w:left w:val="none" w:sz="0" w:space="0" w:color="auto"/>
        <w:bottom w:val="none" w:sz="0" w:space="0" w:color="auto"/>
        <w:right w:val="none" w:sz="0" w:space="0" w:color="auto"/>
      </w:divBdr>
      <w:divsChild>
        <w:div w:id="1536967296">
          <w:marLeft w:val="0"/>
          <w:marRight w:val="0"/>
          <w:marTop w:val="0"/>
          <w:marBottom w:val="0"/>
          <w:divBdr>
            <w:top w:val="none" w:sz="0" w:space="0" w:color="auto"/>
            <w:left w:val="none" w:sz="0" w:space="0" w:color="auto"/>
            <w:bottom w:val="none" w:sz="0" w:space="0" w:color="auto"/>
            <w:right w:val="none" w:sz="0" w:space="0" w:color="auto"/>
          </w:divBdr>
          <w:divsChild>
            <w:div w:id="61159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8282">
      <w:bodyDiv w:val="1"/>
      <w:marLeft w:val="0"/>
      <w:marRight w:val="0"/>
      <w:marTop w:val="0"/>
      <w:marBottom w:val="0"/>
      <w:divBdr>
        <w:top w:val="none" w:sz="0" w:space="0" w:color="auto"/>
        <w:left w:val="none" w:sz="0" w:space="0" w:color="auto"/>
        <w:bottom w:val="none" w:sz="0" w:space="0" w:color="auto"/>
        <w:right w:val="none" w:sz="0" w:space="0" w:color="auto"/>
      </w:divBdr>
      <w:divsChild>
        <w:div w:id="726688026">
          <w:marLeft w:val="0"/>
          <w:marRight w:val="0"/>
          <w:marTop w:val="0"/>
          <w:marBottom w:val="0"/>
          <w:divBdr>
            <w:top w:val="none" w:sz="0" w:space="0" w:color="auto"/>
            <w:left w:val="none" w:sz="0" w:space="0" w:color="auto"/>
            <w:bottom w:val="none" w:sz="0" w:space="0" w:color="auto"/>
            <w:right w:val="none" w:sz="0" w:space="0" w:color="auto"/>
          </w:divBdr>
          <w:divsChild>
            <w:div w:id="58080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7039">
      <w:bodyDiv w:val="1"/>
      <w:marLeft w:val="0"/>
      <w:marRight w:val="0"/>
      <w:marTop w:val="0"/>
      <w:marBottom w:val="0"/>
      <w:divBdr>
        <w:top w:val="none" w:sz="0" w:space="0" w:color="auto"/>
        <w:left w:val="none" w:sz="0" w:space="0" w:color="auto"/>
        <w:bottom w:val="none" w:sz="0" w:space="0" w:color="auto"/>
        <w:right w:val="none" w:sz="0" w:space="0" w:color="auto"/>
      </w:divBdr>
      <w:divsChild>
        <w:div w:id="816074422">
          <w:marLeft w:val="0"/>
          <w:marRight w:val="0"/>
          <w:marTop w:val="0"/>
          <w:marBottom w:val="0"/>
          <w:divBdr>
            <w:top w:val="none" w:sz="0" w:space="0" w:color="auto"/>
            <w:left w:val="none" w:sz="0" w:space="0" w:color="auto"/>
            <w:bottom w:val="none" w:sz="0" w:space="0" w:color="auto"/>
            <w:right w:val="none" w:sz="0" w:space="0" w:color="auto"/>
          </w:divBdr>
          <w:divsChild>
            <w:div w:id="2438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7504">
      <w:bodyDiv w:val="1"/>
      <w:marLeft w:val="0"/>
      <w:marRight w:val="0"/>
      <w:marTop w:val="0"/>
      <w:marBottom w:val="0"/>
      <w:divBdr>
        <w:top w:val="none" w:sz="0" w:space="0" w:color="auto"/>
        <w:left w:val="none" w:sz="0" w:space="0" w:color="auto"/>
        <w:bottom w:val="none" w:sz="0" w:space="0" w:color="auto"/>
        <w:right w:val="none" w:sz="0" w:space="0" w:color="auto"/>
      </w:divBdr>
      <w:divsChild>
        <w:div w:id="83572201">
          <w:marLeft w:val="0"/>
          <w:marRight w:val="0"/>
          <w:marTop w:val="0"/>
          <w:marBottom w:val="0"/>
          <w:divBdr>
            <w:top w:val="none" w:sz="0" w:space="0" w:color="auto"/>
            <w:left w:val="none" w:sz="0" w:space="0" w:color="auto"/>
            <w:bottom w:val="none" w:sz="0" w:space="0" w:color="auto"/>
            <w:right w:val="none" w:sz="0" w:space="0" w:color="auto"/>
          </w:divBdr>
          <w:divsChild>
            <w:div w:id="5866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8466">
      <w:bodyDiv w:val="1"/>
      <w:marLeft w:val="0"/>
      <w:marRight w:val="0"/>
      <w:marTop w:val="0"/>
      <w:marBottom w:val="0"/>
      <w:divBdr>
        <w:top w:val="none" w:sz="0" w:space="0" w:color="auto"/>
        <w:left w:val="none" w:sz="0" w:space="0" w:color="auto"/>
        <w:bottom w:val="none" w:sz="0" w:space="0" w:color="auto"/>
        <w:right w:val="none" w:sz="0" w:space="0" w:color="auto"/>
      </w:divBdr>
      <w:divsChild>
        <w:div w:id="390034695">
          <w:marLeft w:val="0"/>
          <w:marRight w:val="0"/>
          <w:marTop w:val="0"/>
          <w:marBottom w:val="0"/>
          <w:divBdr>
            <w:top w:val="none" w:sz="0" w:space="0" w:color="auto"/>
            <w:left w:val="none" w:sz="0" w:space="0" w:color="auto"/>
            <w:bottom w:val="none" w:sz="0" w:space="0" w:color="auto"/>
            <w:right w:val="none" w:sz="0" w:space="0" w:color="auto"/>
          </w:divBdr>
          <w:divsChild>
            <w:div w:id="106359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86751">
      <w:bodyDiv w:val="1"/>
      <w:marLeft w:val="0"/>
      <w:marRight w:val="0"/>
      <w:marTop w:val="0"/>
      <w:marBottom w:val="0"/>
      <w:divBdr>
        <w:top w:val="none" w:sz="0" w:space="0" w:color="auto"/>
        <w:left w:val="none" w:sz="0" w:space="0" w:color="auto"/>
        <w:bottom w:val="none" w:sz="0" w:space="0" w:color="auto"/>
        <w:right w:val="none" w:sz="0" w:space="0" w:color="auto"/>
      </w:divBdr>
      <w:divsChild>
        <w:div w:id="1462458509">
          <w:marLeft w:val="0"/>
          <w:marRight w:val="0"/>
          <w:marTop w:val="0"/>
          <w:marBottom w:val="0"/>
          <w:divBdr>
            <w:top w:val="none" w:sz="0" w:space="0" w:color="auto"/>
            <w:left w:val="none" w:sz="0" w:space="0" w:color="auto"/>
            <w:bottom w:val="none" w:sz="0" w:space="0" w:color="auto"/>
            <w:right w:val="none" w:sz="0" w:space="0" w:color="auto"/>
          </w:divBdr>
          <w:divsChild>
            <w:div w:id="4622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95588">
      <w:bodyDiv w:val="1"/>
      <w:marLeft w:val="0"/>
      <w:marRight w:val="0"/>
      <w:marTop w:val="0"/>
      <w:marBottom w:val="0"/>
      <w:divBdr>
        <w:top w:val="none" w:sz="0" w:space="0" w:color="auto"/>
        <w:left w:val="none" w:sz="0" w:space="0" w:color="auto"/>
        <w:bottom w:val="none" w:sz="0" w:space="0" w:color="auto"/>
        <w:right w:val="none" w:sz="0" w:space="0" w:color="auto"/>
      </w:divBdr>
      <w:divsChild>
        <w:div w:id="430661804">
          <w:marLeft w:val="0"/>
          <w:marRight w:val="0"/>
          <w:marTop w:val="0"/>
          <w:marBottom w:val="0"/>
          <w:divBdr>
            <w:top w:val="none" w:sz="0" w:space="0" w:color="auto"/>
            <w:left w:val="none" w:sz="0" w:space="0" w:color="auto"/>
            <w:bottom w:val="none" w:sz="0" w:space="0" w:color="auto"/>
            <w:right w:val="none" w:sz="0" w:space="0" w:color="auto"/>
          </w:divBdr>
          <w:divsChild>
            <w:div w:id="176915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87694">
      <w:bodyDiv w:val="1"/>
      <w:marLeft w:val="0"/>
      <w:marRight w:val="0"/>
      <w:marTop w:val="0"/>
      <w:marBottom w:val="0"/>
      <w:divBdr>
        <w:top w:val="none" w:sz="0" w:space="0" w:color="auto"/>
        <w:left w:val="none" w:sz="0" w:space="0" w:color="auto"/>
        <w:bottom w:val="none" w:sz="0" w:space="0" w:color="auto"/>
        <w:right w:val="none" w:sz="0" w:space="0" w:color="auto"/>
      </w:divBdr>
      <w:divsChild>
        <w:div w:id="1375737883">
          <w:marLeft w:val="0"/>
          <w:marRight w:val="0"/>
          <w:marTop w:val="0"/>
          <w:marBottom w:val="0"/>
          <w:divBdr>
            <w:top w:val="none" w:sz="0" w:space="0" w:color="auto"/>
            <w:left w:val="none" w:sz="0" w:space="0" w:color="auto"/>
            <w:bottom w:val="none" w:sz="0" w:space="0" w:color="auto"/>
            <w:right w:val="none" w:sz="0" w:space="0" w:color="auto"/>
          </w:divBdr>
          <w:divsChild>
            <w:div w:id="41478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5165">
      <w:bodyDiv w:val="1"/>
      <w:marLeft w:val="0"/>
      <w:marRight w:val="0"/>
      <w:marTop w:val="0"/>
      <w:marBottom w:val="0"/>
      <w:divBdr>
        <w:top w:val="none" w:sz="0" w:space="0" w:color="auto"/>
        <w:left w:val="none" w:sz="0" w:space="0" w:color="auto"/>
        <w:bottom w:val="none" w:sz="0" w:space="0" w:color="auto"/>
        <w:right w:val="none" w:sz="0" w:space="0" w:color="auto"/>
      </w:divBdr>
      <w:divsChild>
        <w:div w:id="1624649593">
          <w:marLeft w:val="0"/>
          <w:marRight w:val="0"/>
          <w:marTop w:val="0"/>
          <w:marBottom w:val="0"/>
          <w:divBdr>
            <w:top w:val="none" w:sz="0" w:space="0" w:color="auto"/>
            <w:left w:val="none" w:sz="0" w:space="0" w:color="auto"/>
            <w:bottom w:val="none" w:sz="0" w:space="0" w:color="auto"/>
            <w:right w:val="none" w:sz="0" w:space="0" w:color="auto"/>
          </w:divBdr>
          <w:divsChild>
            <w:div w:id="168278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4943">
      <w:bodyDiv w:val="1"/>
      <w:marLeft w:val="0"/>
      <w:marRight w:val="0"/>
      <w:marTop w:val="0"/>
      <w:marBottom w:val="0"/>
      <w:divBdr>
        <w:top w:val="none" w:sz="0" w:space="0" w:color="auto"/>
        <w:left w:val="none" w:sz="0" w:space="0" w:color="auto"/>
        <w:bottom w:val="none" w:sz="0" w:space="0" w:color="auto"/>
        <w:right w:val="none" w:sz="0" w:space="0" w:color="auto"/>
      </w:divBdr>
      <w:divsChild>
        <w:div w:id="514614778">
          <w:marLeft w:val="0"/>
          <w:marRight w:val="0"/>
          <w:marTop w:val="0"/>
          <w:marBottom w:val="0"/>
          <w:divBdr>
            <w:top w:val="none" w:sz="0" w:space="0" w:color="auto"/>
            <w:left w:val="none" w:sz="0" w:space="0" w:color="auto"/>
            <w:bottom w:val="none" w:sz="0" w:space="0" w:color="auto"/>
            <w:right w:val="none" w:sz="0" w:space="0" w:color="auto"/>
          </w:divBdr>
          <w:divsChild>
            <w:div w:id="36452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6145">
      <w:bodyDiv w:val="1"/>
      <w:marLeft w:val="0"/>
      <w:marRight w:val="0"/>
      <w:marTop w:val="0"/>
      <w:marBottom w:val="0"/>
      <w:divBdr>
        <w:top w:val="none" w:sz="0" w:space="0" w:color="auto"/>
        <w:left w:val="none" w:sz="0" w:space="0" w:color="auto"/>
        <w:bottom w:val="none" w:sz="0" w:space="0" w:color="auto"/>
        <w:right w:val="none" w:sz="0" w:space="0" w:color="auto"/>
      </w:divBdr>
      <w:divsChild>
        <w:div w:id="1173839137">
          <w:marLeft w:val="0"/>
          <w:marRight w:val="0"/>
          <w:marTop w:val="0"/>
          <w:marBottom w:val="0"/>
          <w:divBdr>
            <w:top w:val="none" w:sz="0" w:space="0" w:color="auto"/>
            <w:left w:val="none" w:sz="0" w:space="0" w:color="auto"/>
            <w:bottom w:val="none" w:sz="0" w:space="0" w:color="auto"/>
            <w:right w:val="none" w:sz="0" w:space="0" w:color="auto"/>
          </w:divBdr>
          <w:divsChild>
            <w:div w:id="173704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65425">
      <w:bodyDiv w:val="1"/>
      <w:marLeft w:val="0"/>
      <w:marRight w:val="0"/>
      <w:marTop w:val="0"/>
      <w:marBottom w:val="0"/>
      <w:divBdr>
        <w:top w:val="none" w:sz="0" w:space="0" w:color="auto"/>
        <w:left w:val="none" w:sz="0" w:space="0" w:color="auto"/>
        <w:bottom w:val="none" w:sz="0" w:space="0" w:color="auto"/>
        <w:right w:val="none" w:sz="0" w:space="0" w:color="auto"/>
      </w:divBdr>
      <w:divsChild>
        <w:div w:id="2066299116">
          <w:marLeft w:val="0"/>
          <w:marRight w:val="0"/>
          <w:marTop w:val="0"/>
          <w:marBottom w:val="0"/>
          <w:divBdr>
            <w:top w:val="none" w:sz="0" w:space="0" w:color="auto"/>
            <w:left w:val="none" w:sz="0" w:space="0" w:color="auto"/>
            <w:bottom w:val="none" w:sz="0" w:space="0" w:color="auto"/>
            <w:right w:val="none" w:sz="0" w:space="0" w:color="auto"/>
          </w:divBdr>
          <w:divsChild>
            <w:div w:id="886843301">
              <w:marLeft w:val="0"/>
              <w:marRight w:val="0"/>
              <w:marTop w:val="0"/>
              <w:marBottom w:val="0"/>
              <w:divBdr>
                <w:top w:val="none" w:sz="0" w:space="0" w:color="auto"/>
                <w:left w:val="none" w:sz="0" w:space="0" w:color="auto"/>
                <w:bottom w:val="none" w:sz="0" w:space="0" w:color="auto"/>
                <w:right w:val="none" w:sz="0" w:space="0" w:color="auto"/>
              </w:divBdr>
            </w:div>
            <w:div w:id="130924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3757">
      <w:bodyDiv w:val="1"/>
      <w:marLeft w:val="0"/>
      <w:marRight w:val="0"/>
      <w:marTop w:val="0"/>
      <w:marBottom w:val="0"/>
      <w:divBdr>
        <w:top w:val="none" w:sz="0" w:space="0" w:color="auto"/>
        <w:left w:val="none" w:sz="0" w:space="0" w:color="auto"/>
        <w:bottom w:val="none" w:sz="0" w:space="0" w:color="auto"/>
        <w:right w:val="none" w:sz="0" w:space="0" w:color="auto"/>
      </w:divBdr>
      <w:divsChild>
        <w:div w:id="1117915142">
          <w:marLeft w:val="0"/>
          <w:marRight w:val="0"/>
          <w:marTop w:val="0"/>
          <w:marBottom w:val="0"/>
          <w:divBdr>
            <w:top w:val="none" w:sz="0" w:space="0" w:color="auto"/>
            <w:left w:val="none" w:sz="0" w:space="0" w:color="auto"/>
            <w:bottom w:val="none" w:sz="0" w:space="0" w:color="auto"/>
            <w:right w:val="none" w:sz="0" w:space="0" w:color="auto"/>
          </w:divBdr>
          <w:divsChild>
            <w:div w:id="187611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49972">
      <w:bodyDiv w:val="1"/>
      <w:marLeft w:val="0"/>
      <w:marRight w:val="0"/>
      <w:marTop w:val="0"/>
      <w:marBottom w:val="0"/>
      <w:divBdr>
        <w:top w:val="none" w:sz="0" w:space="0" w:color="auto"/>
        <w:left w:val="none" w:sz="0" w:space="0" w:color="auto"/>
        <w:bottom w:val="none" w:sz="0" w:space="0" w:color="auto"/>
        <w:right w:val="none" w:sz="0" w:space="0" w:color="auto"/>
      </w:divBdr>
      <w:divsChild>
        <w:div w:id="557588664">
          <w:marLeft w:val="0"/>
          <w:marRight w:val="0"/>
          <w:marTop w:val="0"/>
          <w:marBottom w:val="0"/>
          <w:divBdr>
            <w:top w:val="none" w:sz="0" w:space="0" w:color="auto"/>
            <w:left w:val="none" w:sz="0" w:space="0" w:color="auto"/>
            <w:bottom w:val="none" w:sz="0" w:space="0" w:color="auto"/>
            <w:right w:val="none" w:sz="0" w:space="0" w:color="auto"/>
          </w:divBdr>
          <w:divsChild>
            <w:div w:id="127673341">
              <w:marLeft w:val="0"/>
              <w:marRight w:val="0"/>
              <w:marTop w:val="0"/>
              <w:marBottom w:val="0"/>
              <w:divBdr>
                <w:top w:val="none" w:sz="0" w:space="0" w:color="auto"/>
                <w:left w:val="none" w:sz="0" w:space="0" w:color="auto"/>
                <w:bottom w:val="none" w:sz="0" w:space="0" w:color="auto"/>
                <w:right w:val="none" w:sz="0" w:space="0" w:color="auto"/>
              </w:divBdr>
            </w:div>
            <w:div w:id="599604248">
              <w:marLeft w:val="0"/>
              <w:marRight w:val="0"/>
              <w:marTop w:val="0"/>
              <w:marBottom w:val="0"/>
              <w:divBdr>
                <w:top w:val="none" w:sz="0" w:space="0" w:color="auto"/>
                <w:left w:val="none" w:sz="0" w:space="0" w:color="auto"/>
                <w:bottom w:val="none" w:sz="0" w:space="0" w:color="auto"/>
                <w:right w:val="none" w:sz="0" w:space="0" w:color="auto"/>
              </w:divBdr>
            </w:div>
            <w:div w:id="1771268041">
              <w:marLeft w:val="0"/>
              <w:marRight w:val="0"/>
              <w:marTop w:val="0"/>
              <w:marBottom w:val="0"/>
              <w:divBdr>
                <w:top w:val="none" w:sz="0" w:space="0" w:color="auto"/>
                <w:left w:val="none" w:sz="0" w:space="0" w:color="auto"/>
                <w:bottom w:val="none" w:sz="0" w:space="0" w:color="auto"/>
                <w:right w:val="none" w:sz="0" w:space="0" w:color="auto"/>
              </w:divBdr>
            </w:div>
            <w:div w:id="198287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64488">
      <w:bodyDiv w:val="1"/>
      <w:marLeft w:val="0"/>
      <w:marRight w:val="0"/>
      <w:marTop w:val="0"/>
      <w:marBottom w:val="0"/>
      <w:divBdr>
        <w:top w:val="none" w:sz="0" w:space="0" w:color="auto"/>
        <w:left w:val="none" w:sz="0" w:space="0" w:color="auto"/>
        <w:bottom w:val="none" w:sz="0" w:space="0" w:color="auto"/>
        <w:right w:val="none" w:sz="0" w:space="0" w:color="auto"/>
      </w:divBdr>
      <w:divsChild>
        <w:div w:id="1176922295">
          <w:marLeft w:val="0"/>
          <w:marRight w:val="0"/>
          <w:marTop w:val="0"/>
          <w:marBottom w:val="0"/>
          <w:divBdr>
            <w:top w:val="none" w:sz="0" w:space="0" w:color="auto"/>
            <w:left w:val="none" w:sz="0" w:space="0" w:color="auto"/>
            <w:bottom w:val="none" w:sz="0" w:space="0" w:color="auto"/>
            <w:right w:val="none" w:sz="0" w:space="0" w:color="auto"/>
          </w:divBdr>
          <w:divsChild>
            <w:div w:id="213143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9494">
      <w:bodyDiv w:val="1"/>
      <w:marLeft w:val="0"/>
      <w:marRight w:val="0"/>
      <w:marTop w:val="0"/>
      <w:marBottom w:val="0"/>
      <w:divBdr>
        <w:top w:val="none" w:sz="0" w:space="0" w:color="auto"/>
        <w:left w:val="none" w:sz="0" w:space="0" w:color="auto"/>
        <w:bottom w:val="none" w:sz="0" w:space="0" w:color="auto"/>
        <w:right w:val="none" w:sz="0" w:space="0" w:color="auto"/>
      </w:divBdr>
      <w:divsChild>
        <w:div w:id="1168326826">
          <w:marLeft w:val="0"/>
          <w:marRight w:val="0"/>
          <w:marTop w:val="0"/>
          <w:marBottom w:val="0"/>
          <w:divBdr>
            <w:top w:val="none" w:sz="0" w:space="0" w:color="auto"/>
            <w:left w:val="none" w:sz="0" w:space="0" w:color="auto"/>
            <w:bottom w:val="none" w:sz="0" w:space="0" w:color="auto"/>
            <w:right w:val="none" w:sz="0" w:space="0" w:color="auto"/>
          </w:divBdr>
          <w:divsChild>
            <w:div w:id="17107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7521">
      <w:bodyDiv w:val="1"/>
      <w:marLeft w:val="0"/>
      <w:marRight w:val="0"/>
      <w:marTop w:val="0"/>
      <w:marBottom w:val="0"/>
      <w:divBdr>
        <w:top w:val="none" w:sz="0" w:space="0" w:color="auto"/>
        <w:left w:val="none" w:sz="0" w:space="0" w:color="auto"/>
        <w:bottom w:val="none" w:sz="0" w:space="0" w:color="auto"/>
        <w:right w:val="none" w:sz="0" w:space="0" w:color="auto"/>
      </w:divBdr>
      <w:divsChild>
        <w:div w:id="297221847">
          <w:marLeft w:val="0"/>
          <w:marRight w:val="0"/>
          <w:marTop w:val="0"/>
          <w:marBottom w:val="0"/>
          <w:divBdr>
            <w:top w:val="none" w:sz="0" w:space="0" w:color="auto"/>
            <w:left w:val="none" w:sz="0" w:space="0" w:color="auto"/>
            <w:bottom w:val="none" w:sz="0" w:space="0" w:color="auto"/>
            <w:right w:val="none" w:sz="0" w:space="0" w:color="auto"/>
          </w:divBdr>
          <w:divsChild>
            <w:div w:id="513883244">
              <w:marLeft w:val="0"/>
              <w:marRight w:val="0"/>
              <w:marTop w:val="0"/>
              <w:marBottom w:val="0"/>
              <w:divBdr>
                <w:top w:val="none" w:sz="0" w:space="0" w:color="auto"/>
                <w:left w:val="none" w:sz="0" w:space="0" w:color="auto"/>
                <w:bottom w:val="none" w:sz="0" w:space="0" w:color="auto"/>
                <w:right w:val="none" w:sz="0" w:space="0" w:color="auto"/>
              </w:divBdr>
            </w:div>
            <w:div w:id="148821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4557">
      <w:bodyDiv w:val="1"/>
      <w:marLeft w:val="0"/>
      <w:marRight w:val="0"/>
      <w:marTop w:val="0"/>
      <w:marBottom w:val="0"/>
      <w:divBdr>
        <w:top w:val="none" w:sz="0" w:space="0" w:color="auto"/>
        <w:left w:val="none" w:sz="0" w:space="0" w:color="auto"/>
        <w:bottom w:val="none" w:sz="0" w:space="0" w:color="auto"/>
        <w:right w:val="none" w:sz="0" w:space="0" w:color="auto"/>
      </w:divBdr>
      <w:divsChild>
        <w:div w:id="166987308">
          <w:marLeft w:val="0"/>
          <w:marRight w:val="0"/>
          <w:marTop w:val="0"/>
          <w:marBottom w:val="0"/>
          <w:divBdr>
            <w:top w:val="none" w:sz="0" w:space="0" w:color="auto"/>
            <w:left w:val="none" w:sz="0" w:space="0" w:color="auto"/>
            <w:bottom w:val="none" w:sz="0" w:space="0" w:color="auto"/>
            <w:right w:val="none" w:sz="0" w:space="0" w:color="auto"/>
          </w:divBdr>
          <w:divsChild>
            <w:div w:id="150223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57069">
      <w:bodyDiv w:val="1"/>
      <w:marLeft w:val="0"/>
      <w:marRight w:val="0"/>
      <w:marTop w:val="0"/>
      <w:marBottom w:val="0"/>
      <w:divBdr>
        <w:top w:val="none" w:sz="0" w:space="0" w:color="auto"/>
        <w:left w:val="none" w:sz="0" w:space="0" w:color="auto"/>
        <w:bottom w:val="none" w:sz="0" w:space="0" w:color="auto"/>
        <w:right w:val="none" w:sz="0" w:space="0" w:color="auto"/>
      </w:divBdr>
      <w:divsChild>
        <w:div w:id="1471436291">
          <w:marLeft w:val="0"/>
          <w:marRight w:val="0"/>
          <w:marTop w:val="0"/>
          <w:marBottom w:val="0"/>
          <w:divBdr>
            <w:top w:val="none" w:sz="0" w:space="0" w:color="auto"/>
            <w:left w:val="none" w:sz="0" w:space="0" w:color="auto"/>
            <w:bottom w:val="none" w:sz="0" w:space="0" w:color="auto"/>
            <w:right w:val="none" w:sz="0" w:space="0" w:color="auto"/>
          </w:divBdr>
          <w:divsChild>
            <w:div w:id="64238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45646">
      <w:bodyDiv w:val="1"/>
      <w:marLeft w:val="0"/>
      <w:marRight w:val="0"/>
      <w:marTop w:val="0"/>
      <w:marBottom w:val="0"/>
      <w:divBdr>
        <w:top w:val="none" w:sz="0" w:space="0" w:color="auto"/>
        <w:left w:val="none" w:sz="0" w:space="0" w:color="auto"/>
        <w:bottom w:val="none" w:sz="0" w:space="0" w:color="auto"/>
        <w:right w:val="none" w:sz="0" w:space="0" w:color="auto"/>
      </w:divBdr>
      <w:divsChild>
        <w:div w:id="1440176253">
          <w:marLeft w:val="0"/>
          <w:marRight w:val="0"/>
          <w:marTop w:val="0"/>
          <w:marBottom w:val="0"/>
          <w:divBdr>
            <w:top w:val="none" w:sz="0" w:space="0" w:color="auto"/>
            <w:left w:val="none" w:sz="0" w:space="0" w:color="auto"/>
            <w:bottom w:val="none" w:sz="0" w:space="0" w:color="auto"/>
            <w:right w:val="none" w:sz="0" w:space="0" w:color="auto"/>
          </w:divBdr>
          <w:divsChild>
            <w:div w:id="182944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166966">
      <w:bodyDiv w:val="1"/>
      <w:marLeft w:val="0"/>
      <w:marRight w:val="0"/>
      <w:marTop w:val="0"/>
      <w:marBottom w:val="0"/>
      <w:divBdr>
        <w:top w:val="none" w:sz="0" w:space="0" w:color="auto"/>
        <w:left w:val="none" w:sz="0" w:space="0" w:color="auto"/>
        <w:bottom w:val="none" w:sz="0" w:space="0" w:color="auto"/>
        <w:right w:val="none" w:sz="0" w:space="0" w:color="auto"/>
      </w:divBdr>
      <w:divsChild>
        <w:div w:id="1824814160">
          <w:marLeft w:val="0"/>
          <w:marRight w:val="0"/>
          <w:marTop w:val="0"/>
          <w:marBottom w:val="0"/>
          <w:divBdr>
            <w:top w:val="none" w:sz="0" w:space="0" w:color="auto"/>
            <w:left w:val="none" w:sz="0" w:space="0" w:color="auto"/>
            <w:bottom w:val="none" w:sz="0" w:space="0" w:color="auto"/>
            <w:right w:val="none" w:sz="0" w:space="0" w:color="auto"/>
          </w:divBdr>
          <w:divsChild>
            <w:div w:id="185842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3506">
      <w:bodyDiv w:val="1"/>
      <w:marLeft w:val="0"/>
      <w:marRight w:val="0"/>
      <w:marTop w:val="0"/>
      <w:marBottom w:val="0"/>
      <w:divBdr>
        <w:top w:val="none" w:sz="0" w:space="0" w:color="auto"/>
        <w:left w:val="none" w:sz="0" w:space="0" w:color="auto"/>
        <w:bottom w:val="none" w:sz="0" w:space="0" w:color="auto"/>
        <w:right w:val="none" w:sz="0" w:space="0" w:color="auto"/>
      </w:divBdr>
      <w:divsChild>
        <w:div w:id="544298412">
          <w:marLeft w:val="0"/>
          <w:marRight w:val="0"/>
          <w:marTop w:val="0"/>
          <w:marBottom w:val="0"/>
          <w:divBdr>
            <w:top w:val="none" w:sz="0" w:space="0" w:color="auto"/>
            <w:left w:val="none" w:sz="0" w:space="0" w:color="auto"/>
            <w:bottom w:val="none" w:sz="0" w:space="0" w:color="auto"/>
            <w:right w:val="none" w:sz="0" w:space="0" w:color="auto"/>
          </w:divBdr>
          <w:divsChild>
            <w:div w:id="212103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5631">
      <w:bodyDiv w:val="1"/>
      <w:marLeft w:val="0"/>
      <w:marRight w:val="0"/>
      <w:marTop w:val="0"/>
      <w:marBottom w:val="0"/>
      <w:divBdr>
        <w:top w:val="none" w:sz="0" w:space="0" w:color="auto"/>
        <w:left w:val="none" w:sz="0" w:space="0" w:color="auto"/>
        <w:bottom w:val="none" w:sz="0" w:space="0" w:color="auto"/>
        <w:right w:val="none" w:sz="0" w:space="0" w:color="auto"/>
      </w:divBdr>
      <w:divsChild>
        <w:div w:id="386731622">
          <w:marLeft w:val="0"/>
          <w:marRight w:val="0"/>
          <w:marTop w:val="0"/>
          <w:marBottom w:val="0"/>
          <w:divBdr>
            <w:top w:val="none" w:sz="0" w:space="0" w:color="auto"/>
            <w:left w:val="none" w:sz="0" w:space="0" w:color="auto"/>
            <w:bottom w:val="none" w:sz="0" w:space="0" w:color="auto"/>
            <w:right w:val="none" w:sz="0" w:space="0" w:color="auto"/>
          </w:divBdr>
          <w:divsChild>
            <w:div w:id="21639432">
              <w:marLeft w:val="0"/>
              <w:marRight w:val="0"/>
              <w:marTop w:val="0"/>
              <w:marBottom w:val="0"/>
              <w:divBdr>
                <w:top w:val="none" w:sz="0" w:space="0" w:color="auto"/>
                <w:left w:val="none" w:sz="0" w:space="0" w:color="auto"/>
                <w:bottom w:val="none" w:sz="0" w:space="0" w:color="auto"/>
                <w:right w:val="none" w:sz="0" w:space="0" w:color="auto"/>
              </w:divBdr>
            </w:div>
            <w:div w:id="33041193">
              <w:marLeft w:val="0"/>
              <w:marRight w:val="0"/>
              <w:marTop w:val="0"/>
              <w:marBottom w:val="0"/>
              <w:divBdr>
                <w:top w:val="none" w:sz="0" w:space="0" w:color="auto"/>
                <w:left w:val="none" w:sz="0" w:space="0" w:color="auto"/>
                <w:bottom w:val="none" w:sz="0" w:space="0" w:color="auto"/>
                <w:right w:val="none" w:sz="0" w:space="0" w:color="auto"/>
              </w:divBdr>
            </w:div>
            <w:div w:id="77289362">
              <w:marLeft w:val="0"/>
              <w:marRight w:val="0"/>
              <w:marTop w:val="0"/>
              <w:marBottom w:val="0"/>
              <w:divBdr>
                <w:top w:val="none" w:sz="0" w:space="0" w:color="auto"/>
                <w:left w:val="none" w:sz="0" w:space="0" w:color="auto"/>
                <w:bottom w:val="none" w:sz="0" w:space="0" w:color="auto"/>
                <w:right w:val="none" w:sz="0" w:space="0" w:color="auto"/>
              </w:divBdr>
            </w:div>
            <w:div w:id="95911621">
              <w:marLeft w:val="0"/>
              <w:marRight w:val="0"/>
              <w:marTop w:val="0"/>
              <w:marBottom w:val="0"/>
              <w:divBdr>
                <w:top w:val="none" w:sz="0" w:space="0" w:color="auto"/>
                <w:left w:val="none" w:sz="0" w:space="0" w:color="auto"/>
                <w:bottom w:val="none" w:sz="0" w:space="0" w:color="auto"/>
                <w:right w:val="none" w:sz="0" w:space="0" w:color="auto"/>
              </w:divBdr>
            </w:div>
            <w:div w:id="251472838">
              <w:marLeft w:val="0"/>
              <w:marRight w:val="0"/>
              <w:marTop w:val="0"/>
              <w:marBottom w:val="0"/>
              <w:divBdr>
                <w:top w:val="none" w:sz="0" w:space="0" w:color="auto"/>
                <w:left w:val="none" w:sz="0" w:space="0" w:color="auto"/>
                <w:bottom w:val="none" w:sz="0" w:space="0" w:color="auto"/>
                <w:right w:val="none" w:sz="0" w:space="0" w:color="auto"/>
              </w:divBdr>
            </w:div>
            <w:div w:id="303967852">
              <w:marLeft w:val="0"/>
              <w:marRight w:val="0"/>
              <w:marTop w:val="0"/>
              <w:marBottom w:val="0"/>
              <w:divBdr>
                <w:top w:val="none" w:sz="0" w:space="0" w:color="auto"/>
                <w:left w:val="none" w:sz="0" w:space="0" w:color="auto"/>
                <w:bottom w:val="none" w:sz="0" w:space="0" w:color="auto"/>
                <w:right w:val="none" w:sz="0" w:space="0" w:color="auto"/>
              </w:divBdr>
            </w:div>
            <w:div w:id="319385938">
              <w:marLeft w:val="0"/>
              <w:marRight w:val="0"/>
              <w:marTop w:val="0"/>
              <w:marBottom w:val="0"/>
              <w:divBdr>
                <w:top w:val="none" w:sz="0" w:space="0" w:color="auto"/>
                <w:left w:val="none" w:sz="0" w:space="0" w:color="auto"/>
                <w:bottom w:val="none" w:sz="0" w:space="0" w:color="auto"/>
                <w:right w:val="none" w:sz="0" w:space="0" w:color="auto"/>
              </w:divBdr>
            </w:div>
            <w:div w:id="343284581">
              <w:marLeft w:val="0"/>
              <w:marRight w:val="0"/>
              <w:marTop w:val="0"/>
              <w:marBottom w:val="0"/>
              <w:divBdr>
                <w:top w:val="none" w:sz="0" w:space="0" w:color="auto"/>
                <w:left w:val="none" w:sz="0" w:space="0" w:color="auto"/>
                <w:bottom w:val="none" w:sz="0" w:space="0" w:color="auto"/>
                <w:right w:val="none" w:sz="0" w:space="0" w:color="auto"/>
              </w:divBdr>
            </w:div>
            <w:div w:id="393506604">
              <w:marLeft w:val="0"/>
              <w:marRight w:val="0"/>
              <w:marTop w:val="0"/>
              <w:marBottom w:val="0"/>
              <w:divBdr>
                <w:top w:val="none" w:sz="0" w:space="0" w:color="auto"/>
                <w:left w:val="none" w:sz="0" w:space="0" w:color="auto"/>
                <w:bottom w:val="none" w:sz="0" w:space="0" w:color="auto"/>
                <w:right w:val="none" w:sz="0" w:space="0" w:color="auto"/>
              </w:divBdr>
            </w:div>
            <w:div w:id="427316849">
              <w:marLeft w:val="0"/>
              <w:marRight w:val="0"/>
              <w:marTop w:val="0"/>
              <w:marBottom w:val="0"/>
              <w:divBdr>
                <w:top w:val="none" w:sz="0" w:space="0" w:color="auto"/>
                <w:left w:val="none" w:sz="0" w:space="0" w:color="auto"/>
                <w:bottom w:val="none" w:sz="0" w:space="0" w:color="auto"/>
                <w:right w:val="none" w:sz="0" w:space="0" w:color="auto"/>
              </w:divBdr>
            </w:div>
            <w:div w:id="484586973">
              <w:marLeft w:val="0"/>
              <w:marRight w:val="0"/>
              <w:marTop w:val="0"/>
              <w:marBottom w:val="0"/>
              <w:divBdr>
                <w:top w:val="none" w:sz="0" w:space="0" w:color="auto"/>
                <w:left w:val="none" w:sz="0" w:space="0" w:color="auto"/>
                <w:bottom w:val="none" w:sz="0" w:space="0" w:color="auto"/>
                <w:right w:val="none" w:sz="0" w:space="0" w:color="auto"/>
              </w:divBdr>
            </w:div>
            <w:div w:id="517156052">
              <w:marLeft w:val="0"/>
              <w:marRight w:val="0"/>
              <w:marTop w:val="0"/>
              <w:marBottom w:val="0"/>
              <w:divBdr>
                <w:top w:val="none" w:sz="0" w:space="0" w:color="auto"/>
                <w:left w:val="none" w:sz="0" w:space="0" w:color="auto"/>
                <w:bottom w:val="none" w:sz="0" w:space="0" w:color="auto"/>
                <w:right w:val="none" w:sz="0" w:space="0" w:color="auto"/>
              </w:divBdr>
            </w:div>
            <w:div w:id="558133139">
              <w:marLeft w:val="0"/>
              <w:marRight w:val="0"/>
              <w:marTop w:val="0"/>
              <w:marBottom w:val="0"/>
              <w:divBdr>
                <w:top w:val="none" w:sz="0" w:space="0" w:color="auto"/>
                <w:left w:val="none" w:sz="0" w:space="0" w:color="auto"/>
                <w:bottom w:val="none" w:sz="0" w:space="0" w:color="auto"/>
                <w:right w:val="none" w:sz="0" w:space="0" w:color="auto"/>
              </w:divBdr>
            </w:div>
            <w:div w:id="594481598">
              <w:marLeft w:val="0"/>
              <w:marRight w:val="0"/>
              <w:marTop w:val="0"/>
              <w:marBottom w:val="0"/>
              <w:divBdr>
                <w:top w:val="none" w:sz="0" w:space="0" w:color="auto"/>
                <w:left w:val="none" w:sz="0" w:space="0" w:color="auto"/>
                <w:bottom w:val="none" w:sz="0" w:space="0" w:color="auto"/>
                <w:right w:val="none" w:sz="0" w:space="0" w:color="auto"/>
              </w:divBdr>
            </w:div>
            <w:div w:id="660354920">
              <w:marLeft w:val="0"/>
              <w:marRight w:val="0"/>
              <w:marTop w:val="0"/>
              <w:marBottom w:val="0"/>
              <w:divBdr>
                <w:top w:val="none" w:sz="0" w:space="0" w:color="auto"/>
                <w:left w:val="none" w:sz="0" w:space="0" w:color="auto"/>
                <w:bottom w:val="none" w:sz="0" w:space="0" w:color="auto"/>
                <w:right w:val="none" w:sz="0" w:space="0" w:color="auto"/>
              </w:divBdr>
            </w:div>
            <w:div w:id="714086975">
              <w:marLeft w:val="0"/>
              <w:marRight w:val="0"/>
              <w:marTop w:val="0"/>
              <w:marBottom w:val="0"/>
              <w:divBdr>
                <w:top w:val="none" w:sz="0" w:space="0" w:color="auto"/>
                <w:left w:val="none" w:sz="0" w:space="0" w:color="auto"/>
                <w:bottom w:val="none" w:sz="0" w:space="0" w:color="auto"/>
                <w:right w:val="none" w:sz="0" w:space="0" w:color="auto"/>
              </w:divBdr>
            </w:div>
            <w:div w:id="871723873">
              <w:marLeft w:val="0"/>
              <w:marRight w:val="0"/>
              <w:marTop w:val="0"/>
              <w:marBottom w:val="0"/>
              <w:divBdr>
                <w:top w:val="none" w:sz="0" w:space="0" w:color="auto"/>
                <w:left w:val="none" w:sz="0" w:space="0" w:color="auto"/>
                <w:bottom w:val="none" w:sz="0" w:space="0" w:color="auto"/>
                <w:right w:val="none" w:sz="0" w:space="0" w:color="auto"/>
              </w:divBdr>
            </w:div>
            <w:div w:id="1047682979">
              <w:marLeft w:val="0"/>
              <w:marRight w:val="0"/>
              <w:marTop w:val="0"/>
              <w:marBottom w:val="0"/>
              <w:divBdr>
                <w:top w:val="none" w:sz="0" w:space="0" w:color="auto"/>
                <w:left w:val="none" w:sz="0" w:space="0" w:color="auto"/>
                <w:bottom w:val="none" w:sz="0" w:space="0" w:color="auto"/>
                <w:right w:val="none" w:sz="0" w:space="0" w:color="auto"/>
              </w:divBdr>
            </w:div>
            <w:div w:id="1268657429">
              <w:marLeft w:val="0"/>
              <w:marRight w:val="0"/>
              <w:marTop w:val="0"/>
              <w:marBottom w:val="0"/>
              <w:divBdr>
                <w:top w:val="none" w:sz="0" w:space="0" w:color="auto"/>
                <w:left w:val="none" w:sz="0" w:space="0" w:color="auto"/>
                <w:bottom w:val="none" w:sz="0" w:space="0" w:color="auto"/>
                <w:right w:val="none" w:sz="0" w:space="0" w:color="auto"/>
              </w:divBdr>
            </w:div>
            <w:div w:id="1282762583">
              <w:marLeft w:val="0"/>
              <w:marRight w:val="0"/>
              <w:marTop w:val="0"/>
              <w:marBottom w:val="0"/>
              <w:divBdr>
                <w:top w:val="none" w:sz="0" w:space="0" w:color="auto"/>
                <w:left w:val="none" w:sz="0" w:space="0" w:color="auto"/>
                <w:bottom w:val="none" w:sz="0" w:space="0" w:color="auto"/>
                <w:right w:val="none" w:sz="0" w:space="0" w:color="auto"/>
              </w:divBdr>
            </w:div>
            <w:div w:id="1373730133">
              <w:marLeft w:val="0"/>
              <w:marRight w:val="0"/>
              <w:marTop w:val="0"/>
              <w:marBottom w:val="0"/>
              <w:divBdr>
                <w:top w:val="none" w:sz="0" w:space="0" w:color="auto"/>
                <w:left w:val="none" w:sz="0" w:space="0" w:color="auto"/>
                <w:bottom w:val="none" w:sz="0" w:space="0" w:color="auto"/>
                <w:right w:val="none" w:sz="0" w:space="0" w:color="auto"/>
              </w:divBdr>
            </w:div>
            <w:div w:id="1452165025">
              <w:marLeft w:val="0"/>
              <w:marRight w:val="0"/>
              <w:marTop w:val="0"/>
              <w:marBottom w:val="0"/>
              <w:divBdr>
                <w:top w:val="none" w:sz="0" w:space="0" w:color="auto"/>
                <w:left w:val="none" w:sz="0" w:space="0" w:color="auto"/>
                <w:bottom w:val="none" w:sz="0" w:space="0" w:color="auto"/>
                <w:right w:val="none" w:sz="0" w:space="0" w:color="auto"/>
              </w:divBdr>
            </w:div>
            <w:div w:id="1564870736">
              <w:marLeft w:val="0"/>
              <w:marRight w:val="0"/>
              <w:marTop w:val="0"/>
              <w:marBottom w:val="0"/>
              <w:divBdr>
                <w:top w:val="none" w:sz="0" w:space="0" w:color="auto"/>
                <w:left w:val="none" w:sz="0" w:space="0" w:color="auto"/>
                <w:bottom w:val="none" w:sz="0" w:space="0" w:color="auto"/>
                <w:right w:val="none" w:sz="0" w:space="0" w:color="auto"/>
              </w:divBdr>
            </w:div>
            <w:div w:id="1624579113">
              <w:marLeft w:val="0"/>
              <w:marRight w:val="0"/>
              <w:marTop w:val="0"/>
              <w:marBottom w:val="0"/>
              <w:divBdr>
                <w:top w:val="none" w:sz="0" w:space="0" w:color="auto"/>
                <w:left w:val="none" w:sz="0" w:space="0" w:color="auto"/>
                <w:bottom w:val="none" w:sz="0" w:space="0" w:color="auto"/>
                <w:right w:val="none" w:sz="0" w:space="0" w:color="auto"/>
              </w:divBdr>
            </w:div>
            <w:div w:id="1804421439">
              <w:marLeft w:val="0"/>
              <w:marRight w:val="0"/>
              <w:marTop w:val="0"/>
              <w:marBottom w:val="0"/>
              <w:divBdr>
                <w:top w:val="none" w:sz="0" w:space="0" w:color="auto"/>
                <w:left w:val="none" w:sz="0" w:space="0" w:color="auto"/>
                <w:bottom w:val="none" w:sz="0" w:space="0" w:color="auto"/>
                <w:right w:val="none" w:sz="0" w:space="0" w:color="auto"/>
              </w:divBdr>
            </w:div>
            <w:div w:id="1869490416">
              <w:marLeft w:val="0"/>
              <w:marRight w:val="0"/>
              <w:marTop w:val="0"/>
              <w:marBottom w:val="0"/>
              <w:divBdr>
                <w:top w:val="none" w:sz="0" w:space="0" w:color="auto"/>
                <w:left w:val="none" w:sz="0" w:space="0" w:color="auto"/>
                <w:bottom w:val="none" w:sz="0" w:space="0" w:color="auto"/>
                <w:right w:val="none" w:sz="0" w:space="0" w:color="auto"/>
              </w:divBdr>
            </w:div>
            <w:div w:id="1963726133">
              <w:marLeft w:val="0"/>
              <w:marRight w:val="0"/>
              <w:marTop w:val="0"/>
              <w:marBottom w:val="0"/>
              <w:divBdr>
                <w:top w:val="none" w:sz="0" w:space="0" w:color="auto"/>
                <w:left w:val="none" w:sz="0" w:space="0" w:color="auto"/>
                <w:bottom w:val="none" w:sz="0" w:space="0" w:color="auto"/>
                <w:right w:val="none" w:sz="0" w:space="0" w:color="auto"/>
              </w:divBdr>
            </w:div>
            <w:div w:id="1991716662">
              <w:marLeft w:val="0"/>
              <w:marRight w:val="0"/>
              <w:marTop w:val="0"/>
              <w:marBottom w:val="0"/>
              <w:divBdr>
                <w:top w:val="none" w:sz="0" w:space="0" w:color="auto"/>
                <w:left w:val="none" w:sz="0" w:space="0" w:color="auto"/>
                <w:bottom w:val="none" w:sz="0" w:space="0" w:color="auto"/>
                <w:right w:val="none" w:sz="0" w:space="0" w:color="auto"/>
              </w:divBdr>
            </w:div>
            <w:div w:id="1997109354">
              <w:marLeft w:val="0"/>
              <w:marRight w:val="0"/>
              <w:marTop w:val="0"/>
              <w:marBottom w:val="0"/>
              <w:divBdr>
                <w:top w:val="none" w:sz="0" w:space="0" w:color="auto"/>
                <w:left w:val="none" w:sz="0" w:space="0" w:color="auto"/>
                <w:bottom w:val="none" w:sz="0" w:space="0" w:color="auto"/>
                <w:right w:val="none" w:sz="0" w:space="0" w:color="auto"/>
              </w:divBdr>
            </w:div>
            <w:div w:id="1998073810">
              <w:marLeft w:val="0"/>
              <w:marRight w:val="0"/>
              <w:marTop w:val="0"/>
              <w:marBottom w:val="0"/>
              <w:divBdr>
                <w:top w:val="none" w:sz="0" w:space="0" w:color="auto"/>
                <w:left w:val="none" w:sz="0" w:space="0" w:color="auto"/>
                <w:bottom w:val="none" w:sz="0" w:space="0" w:color="auto"/>
                <w:right w:val="none" w:sz="0" w:space="0" w:color="auto"/>
              </w:divBdr>
            </w:div>
            <w:div w:id="206821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48083">
      <w:bodyDiv w:val="1"/>
      <w:marLeft w:val="0"/>
      <w:marRight w:val="0"/>
      <w:marTop w:val="0"/>
      <w:marBottom w:val="0"/>
      <w:divBdr>
        <w:top w:val="none" w:sz="0" w:space="0" w:color="auto"/>
        <w:left w:val="none" w:sz="0" w:space="0" w:color="auto"/>
        <w:bottom w:val="none" w:sz="0" w:space="0" w:color="auto"/>
        <w:right w:val="none" w:sz="0" w:space="0" w:color="auto"/>
      </w:divBdr>
      <w:divsChild>
        <w:div w:id="480345850">
          <w:marLeft w:val="0"/>
          <w:marRight w:val="0"/>
          <w:marTop w:val="0"/>
          <w:marBottom w:val="0"/>
          <w:divBdr>
            <w:top w:val="none" w:sz="0" w:space="0" w:color="auto"/>
            <w:left w:val="none" w:sz="0" w:space="0" w:color="auto"/>
            <w:bottom w:val="none" w:sz="0" w:space="0" w:color="auto"/>
            <w:right w:val="none" w:sz="0" w:space="0" w:color="auto"/>
          </w:divBdr>
          <w:divsChild>
            <w:div w:id="8476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47535">
      <w:bodyDiv w:val="1"/>
      <w:marLeft w:val="0"/>
      <w:marRight w:val="0"/>
      <w:marTop w:val="0"/>
      <w:marBottom w:val="0"/>
      <w:divBdr>
        <w:top w:val="none" w:sz="0" w:space="0" w:color="auto"/>
        <w:left w:val="none" w:sz="0" w:space="0" w:color="auto"/>
        <w:bottom w:val="none" w:sz="0" w:space="0" w:color="auto"/>
        <w:right w:val="none" w:sz="0" w:space="0" w:color="auto"/>
      </w:divBdr>
      <w:divsChild>
        <w:div w:id="1252810704">
          <w:marLeft w:val="0"/>
          <w:marRight w:val="0"/>
          <w:marTop w:val="0"/>
          <w:marBottom w:val="0"/>
          <w:divBdr>
            <w:top w:val="none" w:sz="0" w:space="0" w:color="auto"/>
            <w:left w:val="none" w:sz="0" w:space="0" w:color="auto"/>
            <w:bottom w:val="none" w:sz="0" w:space="0" w:color="auto"/>
            <w:right w:val="none" w:sz="0" w:space="0" w:color="auto"/>
          </w:divBdr>
          <w:divsChild>
            <w:div w:id="11586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80122">
      <w:bodyDiv w:val="1"/>
      <w:marLeft w:val="0"/>
      <w:marRight w:val="0"/>
      <w:marTop w:val="0"/>
      <w:marBottom w:val="0"/>
      <w:divBdr>
        <w:top w:val="none" w:sz="0" w:space="0" w:color="auto"/>
        <w:left w:val="none" w:sz="0" w:space="0" w:color="auto"/>
        <w:bottom w:val="none" w:sz="0" w:space="0" w:color="auto"/>
        <w:right w:val="none" w:sz="0" w:space="0" w:color="auto"/>
      </w:divBdr>
      <w:divsChild>
        <w:div w:id="562452105">
          <w:marLeft w:val="0"/>
          <w:marRight w:val="0"/>
          <w:marTop w:val="0"/>
          <w:marBottom w:val="0"/>
          <w:divBdr>
            <w:top w:val="none" w:sz="0" w:space="0" w:color="auto"/>
            <w:left w:val="none" w:sz="0" w:space="0" w:color="auto"/>
            <w:bottom w:val="none" w:sz="0" w:space="0" w:color="auto"/>
            <w:right w:val="none" w:sz="0" w:space="0" w:color="auto"/>
          </w:divBdr>
          <w:divsChild>
            <w:div w:id="100231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8364">
      <w:bodyDiv w:val="1"/>
      <w:marLeft w:val="0"/>
      <w:marRight w:val="0"/>
      <w:marTop w:val="0"/>
      <w:marBottom w:val="0"/>
      <w:divBdr>
        <w:top w:val="none" w:sz="0" w:space="0" w:color="auto"/>
        <w:left w:val="none" w:sz="0" w:space="0" w:color="auto"/>
        <w:bottom w:val="none" w:sz="0" w:space="0" w:color="auto"/>
        <w:right w:val="none" w:sz="0" w:space="0" w:color="auto"/>
      </w:divBdr>
      <w:divsChild>
        <w:div w:id="753434355">
          <w:marLeft w:val="0"/>
          <w:marRight w:val="0"/>
          <w:marTop w:val="0"/>
          <w:marBottom w:val="0"/>
          <w:divBdr>
            <w:top w:val="none" w:sz="0" w:space="0" w:color="auto"/>
            <w:left w:val="none" w:sz="0" w:space="0" w:color="auto"/>
            <w:bottom w:val="none" w:sz="0" w:space="0" w:color="auto"/>
            <w:right w:val="none" w:sz="0" w:space="0" w:color="auto"/>
          </w:divBdr>
          <w:divsChild>
            <w:div w:id="560679385">
              <w:marLeft w:val="0"/>
              <w:marRight w:val="0"/>
              <w:marTop w:val="0"/>
              <w:marBottom w:val="0"/>
              <w:divBdr>
                <w:top w:val="none" w:sz="0" w:space="0" w:color="auto"/>
                <w:left w:val="none" w:sz="0" w:space="0" w:color="auto"/>
                <w:bottom w:val="none" w:sz="0" w:space="0" w:color="auto"/>
                <w:right w:val="none" w:sz="0" w:space="0" w:color="auto"/>
              </w:divBdr>
            </w:div>
            <w:div w:id="98227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9235">
      <w:bodyDiv w:val="1"/>
      <w:marLeft w:val="0"/>
      <w:marRight w:val="0"/>
      <w:marTop w:val="0"/>
      <w:marBottom w:val="0"/>
      <w:divBdr>
        <w:top w:val="none" w:sz="0" w:space="0" w:color="auto"/>
        <w:left w:val="none" w:sz="0" w:space="0" w:color="auto"/>
        <w:bottom w:val="none" w:sz="0" w:space="0" w:color="auto"/>
        <w:right w:val="none" w:sz="0" w:space="0" w:color="auto"/>
      </w:divBdr>
      <w:divsChild>
        <w:div w:id="914819278">
          <w:marLeft w:val="0"/>
          <w:marRight w:val="0"/>
          <w:marTop w:val="0"/>
          <w:marBottom w:val="0"/>
          <w:divBdr>
            <w:top w:val="none" w:sz="0" w:space="0" w:color="auto"/>
            <w:left w:val="none" w:sz="0" w:space="0" w:color="auto"/>
            <w:bottom w:val="none" w:sz="0" w:space="0" w:color="auto"/>
            <w:right w:val="none" w:sz="0" w:space="0" w:color="auto"/>
          </w:divBdr>
          <w:divsChild>
            <w:div w:id="141748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86965">
      <w:bodyDiv w:val="1"/>
      <w:marLeft w:val="0"/>
      <w:marRight w:val="0"/>
      <w:marTop w:val="0"/>
      <w:marBottom w:val="0"/>
      <w:divBdr>
        <w:top w:val="none" w:sz="0" w:space="0" w:color="auto"/>
        <w:left w:val="none" w:sz="0" w:space="0" w:color="auto"/>
        <w:bottom w:val="none" w:sz="0" w:space="0" w:color="auto"/>
        <w:right w:val="none" w:sz="0" w:space="0" w:color="auto"/>
      </w:divBdr>
      <w:divsChild>
        <w:div w:id="578710334">
          <w:marLeft w:val="0"/>
          <w:marRight w:val="0"/>
          <w:marTop w:val="0"/>
          <w:marBottom w:val="0"/>
          <w:divBdr>
            <w:top w:val="none" w:sz="0" w:space="0" w:color="auto"/>
            <w:left w:val="none" w:sz="0" w:space="0" w:color="auto"/>
            <w:bottom w:val="none" w:sz="0" w:space="0" w:color="auto"/>
            <w:right w:val="none" w:sz="0" w:space="0" w:color="auto"/>
          </w:divBdr>
          <w:divsChild>
            <w:div w:id="1927961352">
              <w:marLeft w:val="0"/>
              <w:marRight w:val="0"/>
              <w:marTop w:val="0"/>
              <w:marBottom w:val="0"/>
              <w:divBdr>
                <w:top w:val="none" w:sz="0" w:space="0" w:color="auto"/>
                <w:left w:val="none" w:sz="0" w:space="0" w:color="auto"/>
                <w:bottom w:val="none" w:sz="0" w:space="0" w:color="auto"/>
                <w:right w:val="none" w:sz="0" w:space="0" w:color="auto"/>
              </w:divBdr>
            </w:div>
            <w:div w:id="19333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69223">
      <w:bodyDiv w:val="1"/>
      <w:marLeft w:val="0"/>
      <w:marRight w:val="0"/>
      <w:marTop w:val="0"/>
      <w:marBottom w:val="0"/>
      <w:divBdr>
        <w:top w:val="none" w:sz="0" w:space="0" w:color="auto"/>
        <w:left w:val="none" w:sz="0" w:space="0" w:color="auto"/>
        <w:bottom w:val="none" w:sz="0" w:space="0" w:color="auto"/>
        <w:right w:val="none" w:sz="0" w:space="0" w:color="auto"/>
      </w:divBdr>
      <w:divsChild>
        <w:div w:id="634603421">
          <w:marLeft w:val="0"/>
          <w:marRight w:val="0"/>
          <w:marTop w:val="0"/>
          <w:marBottom w:val="0"/>
          <w:divBdr>
            <w:top w:val="none" w:sz="0" w:space="0" w:color="auto"/>
            <w:left w:val="none" w:sz="0" w:space="0" w:color="auto"/>
            <w:bottom w:val="none" w:sz="0" w:space="0" w:color="auto"/>
            <w:right w:val="none" w:sz="0" w:space="0" w:color="auto"/>
          </w:divBdr>
          <w:divsChild>
            <w:div w:id="9161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8312">
      <w:bodyDiv w:val="1"/>
      <w:marLeft w:val="0"/>
      <w:marRight w:val="0"/>
      <w:marTop w:val="0"/>
      <w:marBottom w:val="0"/>
      <w:divBdr>
        <w:top w:val="none" w:sz="0" w:space="0" w:color="auto"/>
        <w:left w:val="none" w:sz="0" w:space="0" w:color="auto"/>
        <w:bottom w:val="none" w:sz="0" w:space="0" w:color="auto"/>
        <w:right w:val="none" w:sz="0" w:space="0" w:color="auto"/>
      </w:divBdr>
      <w:divsChild>
        <w:div w:id="1944148864">
          <w:marLeft w:val="0"/>
          <w:marRight w:val="0"/>
          <w:marTop w:val="0"/>
          <w:marBottom w:val="0"/>
          <w:divBdr>
            <w:top w:val="none" w:sz="0" w:space="0" w:color="auto"/>
            <w:left w:val="none" w:sz="0" w:space="0" w:color="auto"/>
            <w:bottom w:val="none" w:sz="0" w:space="0" w:color="auto"/>
            <w:right w:val="none" w:sz="0" w:space="0" w:color="auto"/>
          </w:divBdr>
          <w:divsChild>
            <w:div w:id="17369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52534">
      <w:bodyDiv w:val="1"/>
      <w:marLeft w:val="0"/>
      <w:marRight w:val="0"/>
      <w:marTop w:val="0"/>
      <w:marBottom w:val="0"/>
      <w:divBdr>
        <w:top w:val="none" w:sz="0" w:space="0" w:color="auto"/>
        <w:left w:val="none" w:sz="0" w:space="0" w:color="auto"/>
        <w:bottom w:val="none" w:sz="0" w:space="0" w:color="auto"/>
        <w:right w:val="none" w:sz="0" w:space="0" w:color="auto"/>
      </w:divBdr>
      <w:divsChild>
        <w:div w:id="120265389">
          <w:marLeft w:val="0"/>
          <w:marRight w:val="0"/>
          <w:marTop w:val="0"/>
          <w:marBottom w:val="0"/>
          <w:divBdr>
            <w:top w:val="none" w:sz="0" w:space="0" w:color="auto"/>
            <w:left w:val="none" w:sz="0" w:space="0" w:color="auto"/>
            <w:bottom w:val="none" w:sz="0" w:space="0" w:color="auto"/>
            <w:right w:val="none" w:sz="0" w:space="0" w:color="auto"/>
          </w:divBdr>
          <w:divsChild>
            <w:div w:id="74481179">
              <w:marLeft w:val="0"/>
              <w:marRight w:val="0"/>
              <w:marTop w:val="0"/>
              <w:marBottom w:val="0"/>
              <w:divBdr>
                <w:top w:val="none" w:sz="0" w:space="0" w:color="auto"/>
                <w:left w:val="none" w:sz="0" w:space="0" w:color="auto"/>
                <w:bottom w:val="none" w:sz="0" w:space="0" w:color="auto"/>
                <w:right w:val="none" w:sz="0" w:space="0" w:color="auto"/>
              </w:divBdr>
            </w:div>
            <w:div w:id="254436487">
              <w:marLeft w:val="0"/>
              <w:marRight w:val="0"/>
              <w:marTop w:val="0"/>
              <w:marBottom w:val="0"/>
              <w:divBdr>
                <w:top w:val="none" w:sz="0" w:space="0" w:color="auto"/>
                <w:left w:val="none" w:sz="0" w:space="0" w:color="auto"/>
                <w:bottom w:val="none" w:sz="0" w:space="0" w:color="auto"/>
                <w:right w:val="none" w:sz="0" w:space="0" w:color="auto"/>
              </w:divBdr>
            </w:div>
            <w:div w:id="349069744">
              <w:marLeft w:val="0"/>
              <w:marRight w:val="0"/>
              <w:marTop w:val="0"/>
              <w:marBottom w:val="0"/>
              <w:divBdr>
                <w:top w:val="none" w:sz="0" w:space="0" w:color="auto"/>
                <w:left w:val="none" w:sz="0" w:space="0" w:color="auto"/>
                <w:bottom w:val="none" w:sz="0" w:space="0" w:color="auto"/>
                <w:right w:val="none" w:sz="0" w:space="0" w:color="auto"/>
              </w:divBdr>
            </w:div>
            <w:div w:id="631600290">
              <w:marLeft w:val="0"/>
              <w:marRight w:val="0"/>
              <w:marTop w:val="0"/>
              <w:marBottom w:val="0"/>
              <w:divBdr>
                <w:top w:val="none" w:sz="0" w:space="0" w:color="auto"/>
                <w:left w:val="none" w:sz="0" w:space="0" w:color="auto"/>
                <w:bottom w:val="none" w:sz="0" w:space="0" w:color="auto"/>
                <w:right w:val="none" w:sz="0" w:space="0" w:color="auto"/>
              </w:divBdr>
            </w:div>
            <w:div w:id="649596044">
              <w:marLeft w:val="0"/>
              <w:marRight w:val="0"/>
              <w:marTop w:val="0"/>
              <w:marBottom w:val="0"/>
              <w:divBdr>
                <w:top w:val="none" w:sz="0" w:space="0" w:color="auto"/>
                <w:left w:val="none" w:sz="0" w:space="0" w:color="auto"/>
                <w:bottom w:val="none" w:sz="0" w:space="0" w:color="auto"/>
                <w:right w:val="none" w:sz="0" w:space="0" w:color="auto"/>
              </w:divBdr>
            </w:div>
            <w:div w:id="830102737">
              <w:marLeft w:val="0"/>
              <w:marRight w:val="0"/>
              <w:marTop w:val="0"/>
              <w:marBottom w:val="0"/>
              <w:divBdr>
                <w:top w:val="none" w:sz="0" w:space="0" w:color="auto"/>
                <w:left w:val="none" w:sz="0" w:space="0" w:color="auto"/>
                <w:bottom w:val="none" w:sz="0" w:space="0" w:color="auto"/>
                <w:right w:val="none" w:sz="0" w:space="0" w:color="auto"/>
              </w:divBdr>
            </w:div>
            <w:div w:id="1081564087">
              <w:marLeft w:val="0"/>
              <w:marRight w:val="0"/>
              <w:marTop w:val="0"/>
              <w:marBottom w:val="0"/>
              <w:divBdr>
                <w:top w:val="none" w:sz="0" w:space="0" w:color="auto"/>
                <w:left w:val="none" w:sz="0" w:space="0" w:color="auto"/>
                <w:bottom w:val="none" w:sz="0" w:space="0" w:color="auto"/>
                <w:right w:val="none" w:sz="0" w:space="0" w:color="auto"/>
              </w:divBdr>
            </w:div>
            <w:div w:id="1182089878">
              <w:marLeft w:val="0"/>
              <w:marRight w:val="0"/>
              <w:marTop w:val="0"/>
              <w:marBottom w:val="0"/>
              <w:divBdr>
                <w:top w:val="none" w:sz="0" w:space="0" w:color="auto"/>
                <w:left w:val="none" w:sz="0" w:space="0" w:color="auto"/>
                <w:bottom w:val="none" w:sz="0" w:space="0" w:color="auto"/>
                <w:right w:val="none" w:sz="0" w:space="0" w:color="auto"/>
              </w:divBdr>
            </w:div>
            <w:div w:id="1397431967">
              <w:marLeft w:val="0"/>
              <w:marRight w:val="0"/>
              <w:marTop w:val="0"/>
              <w:marBottom w:val="0"/>
              <w:divBdr>
                <w:top w:val="none" w:sz="0" w:space="0" w:color="auto"/>
                <w:left w:val="none" w:sz="0" w:space="0" w:color="auto"/>
                <w:bottom w:val="none" w:sz="0" w:space="0" w:color="auto"/>
                <w:right w:val="none" w:sz="0" w:space="0" w:color="auto"/>
              </w:divBdr>
            </w:div>
            <w:div w:id="1434008000">
              <w:marLeft w:val="0"/>
              <w:marRight w:val="0"/>
              <w:marTop w:val="0"/>
              <w:marBottom w:val="0"/>
              <w:divBdr>
                <w:top w:val="none" w:sz="0" w:space="0" w:color="auto"/>
                <w:left w:val="none" w:sz="0" w:space="0" w:color="auto"/>
                <w:bottom w:val="none" w:sz="0" w:space="0" w:color="auto"/>
                <w:right w:val="none" w:sz="0" w:space="0" w:color="auto"/>
              </w:divBdr>
            </w:div>
            <w:div w:id="1446851475">
              <w:marLeft w:val="0"/>
              <w:marRight w:val="0"/>
              <w:marTop w:val="0"/>
              <w:marBottom w:val="0"/>
              <w:divBdr>
                <w:top w:val="none" w:sz="0" w:space="0" w:color="auto"/>
                <w:left w:val="none" w:sz="0" w:space="0" w:color="auto"/>
                <w:bottom w:val="none" w:sz="0" w:space="0" w:color="auto"/>
                <w:right w:val="none" w:sz="0" w:space="0" w:color="auto"/>
              </w:divBdr>
            </w:div>
            <w:div w:id="1628125850">
              <w:marLeft w:val="0"/>
              <w:marRight w:val="0"/>
              <w:marTop w:val="0"/>
              <w:marBottom w:val="0"/>
              <w:divBdr>
                <w:top w:val="none" w:sz="0" w:space="0" w:color="auto"/>
                <w:left w:val="none" w:sz="0" w:space="0" w:color="auto"/>
                <w:bottom w:val="none" w:sz="0" w:space="0" w:color="auto"/>
                <w:right w:val="none" w:sz="0" w:space="0" w:color="auto"/>
              </w:divBdr>
            </w:div>
            <w:div w:id="1796751300">
              <w:marLeft w:val="0"/>
              <w:marRight w:val="0"/>
              <w:marTop w:val="0"/>
              <w:marBottom w:val="0"/>
              <w:divBdr>
                <w:top w:val="none" w:sz="0" w:space="0" w:color="auto"/>
                <w:left w:val="none" w:sz="0" w:space="0" w:color="auto"/>
                <w:bottom w:val="none" w:sz="0" w:space="0" w:color="auto"/>
                <w:right w:val="none" w:sz="0" w:space="0" w:color="auto"/>
              </w:divBdr>
            </w:div>
            <w:div w:id="213786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19596">
      <w:bodyDiv w:val="1"/>
      <w:marLeft w:val="0"/>
      <w:marRight w:val="0"/>
      <w:marTop w:val="0"/>
      <w:marBottom w:val="0"/>
      <w:divBdr>
        <w:top w:val="none" w:sz="0" w:space="0" w:color="auto"/>
        <w:left w:val="none" w:sz="0" w:space="0" w:color="auto"/>
        <w:bottom w:val="none" w:sz="0" w:space="0" w:color="auto"/>
        <w:right w:val="none" w:sz="0" w:space="0" w:color="auto"/>
      </w:divBdr>
      <w:divsChild>
        <w:div w:id="639968204">
          <w:marLeft w:val="0"/>
          <w:marRight w:val="0"/>
          <w:marTop w:val="0"/>
          <w:marBottom w:val="0"/>
          <w:divBdr>
            <w:top w:val="none" w:sz="0" w:space="0" w:color="auto"/>
            <w:left w:val="none" w:sz="0" w:space="0" w:color="auto"/>
            <w:bottom w:val="none" w:sz="0" w:space="0" w:color="auto"/>
            <w:right w:val="none" w:sz="0" w:space="0" w:color="auto"/>
          </w:divBdr>
          <w:divsChild>
            <w:div w:id="18215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41958">
      <w:bodyDiv w:val="1"/>
      <w:marLeft w:val="0"/>
      <w:marRight w:val="0"/>
      <w:marTop w:val="0"/>
      <w:marBottom w:val="0"/>
      <w:divBdr>
        <w:top w:val="none" w:sz="0" w:space="0" w:color="auto"/>
        <w:left w:val="none" w:sz="0" w:space="0" w:color="auto"/>
        <w:bottom w:val="none" w:sz="0" w:space="0" w:color="auto"/>
        <w:right w:val="none" w:sz="0" w:space="0" w:color="auto"/>
      </w:divBdr>
      <w:divsChild>
        <w:div w:id="1118719554">
          <w:marLeft w:val="0"/>
          <w:marRight w:val="0"/>
          <w:marTop w:val="0"/>
          <w:marBottom w:val="0"/>
          <w:divBdr>
            <w:top w:val="none" w:sz="0" w:space="0" w:color="auto"/>
            <w:left w:val="none" w:sz="0" w:space="0" w:color="auto"/>
            <w:bottom w:val="none" w:sz="0" w:space="0" w:color="auto"/>
            <w:right w:val="none" w:sz="0" w:space="0" w:color="auto"/>
          </w:divBdr>
          <w:divsChild>
            <w:div w:id="61421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19869">
      <w:bodyDiv w:val="1"/>
      <w:marLeft w:val="0"/>
      <w:marRight w:val="0"/>
      <w:marTop w:val="0"/>
      <w:marBottom w:val="0"/>
      <w:divBdr>
        <w:top w:val="none" w:sz="0" w:space="0" w:color="auto"/>
        <w:left w:val="none" w:sz="0" w:space="0" w:color="auto"/>
        <w:bottom w:val="none" w:sz="0" w:space="0" w:color="auto"/>
        <w:right w:val="none" w:sz="0" w:space="0" w:color="auto"/>
      </w:divBdr>
      <w:divsChild>
        <w:div w:id="471945628">
          <w:marLeft w:val="0"/>
          <w:marRight w:val="0"/>
          <w:marTop w:val="0"/>
          <w:marBottom w:val="0"/>
          <w:divBdr>
            <w:top w:val="none" w:sz="0" w:space="0" w:color="auto"/>
            <w:left w:val="none" w:sz="0" w:space="0" w:color="auto"/>
            <w:bottom w:val="none" w:sz="0" w:space="0" w:color="auto"/>
            <w:right w:val="none" w:sz="0" w:space="0" w:color="auto"/>
          </w:divBdr>
          <w:divsChild>
            <w:div w:id="136370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461289">
      <w:bodyDiv w:val="1"/>
      <w:marLeft w:val="0"/>
      <w:marRight w:val="0"/>
      <w:marTop w:val="0"/>
      <w:marBottom w:val="0"/>
      <w:divBdr>
        <w:top w:val="none" w:sz="0" w:space="0" w:color="auto"/>
        <w:left w:val="none" w:sz="0" w:space="0" w:color="auto"/>
        <w:bottom w:val="none" w:sz="0" w:space="0" w:color="auto"/>
        <w:right w:val="none" w:sz="0" w:space="0" w:color="auto"/>
      </w:divBdr>
      <w:divsChild>
        <w:div w:id="2056389405">
          <w:marLeft w:val="0"/>
          <w:marRight w:val="0"/>
          <w:marTop w:val="0"/>
          <w:marBottom w:val="0"/>
          <w:divBdr>
            <w:top w:val="none" w:sz="0" w:space="0" w:color="auto"/>
            <w:left w:val="none" w:sz="0" w:space="0" w:color="auto"/>
            <w:bottom w:val="none" w:sz="0" w:space="0" w:color="auto"/>
            <w:right w:val="none" w:sz="0" w:space="0" w:color="auto"/>
          </w:divBdr>
          <w:divsChild>
            <w:div w:id="109401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82983">
      <w:bodyDiv w:val="1"/>
      <w:marLeft w:val="0"/>
      <w:marRight w:val="0"/>
      <w:marTop w:val="0"/>
      <w:marBottom w:val="0"/>
      <w:divBdr>
        <w:top w:val="none" w:sz="0" w:space="0" w:color="auto"/>
        <w:left w:val="none" w:sz="0" w:space="0" w:color="auto"/>
        <w:bottom w:val="none" w:sz="0" w:space="0" w:color="auto"/>
        <w:right w:val="none" w:sz="0" w:space="0" w:color="auto"/>
      </w:divBdr>
      <w:divsChild>
        <w:div w:id="626664863">
          <w:marLeft w:val="0"/>
          <w:marRight w:val="0"/>
          <w:marTop w:val="0"/>
          <w:marBottom w:val="0"/>
          <w:divBdr>
            <w:top w:val="none" w:sz="0" w:space="0" w:color="auto"/>
            <w:left w:val="none" w:sz="0" w:space="0" w:color="auto"/>
            <w:bottom w:val="none" w:sz="0" w:space="0" w:color="auto"/>
            <w:right w:val="none" w:sz="0" w:space="0" w:color="auto"/>
          </w:divBdr>
          <w:divsChild>
            <w:div w:id="19942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3013">
      <w:bodyDiv w:val="1"/>
      <w:marLeft w:val="0"/>
      <w:marRight w:val="0"/>
      <w:marTop w:val="0"/>
      <w:marBottom w:val="0"/>
      <w:divBdr>
        <w:top w:val="none" w:sz="0" w:space="0" w:color="auto"/>
        <w:left w:val="none" w:sz="0" w:space="0" w:color="auto"/>
        <w:bottom w:val="none" w:sz="0" w:space="0" w:color="auto"/>
        <w:right w:val="none" w:sz="0" w:space="0" w:color="auto"/>
      </w:divBdr>
      <w:divsChild>
        <w:div w:id="1528373299">
          <w:marLeft w:val="0"/>
          <w:marRight w:val="0"/>
          <w:marTop w:val="0"/>
          <w:marBottom w:val="0"/>
          <w:divBdr>
            <w:top w:val="none" w:sz="0" w:space="0" w:color="auto"/>
            <w:left w:val="none" w:sz="0" w:space="0" w:color="auto"/>
            <w:bottom w:val="none" w:sz="0" w:space="0" w:color="auto"/>
            <w:right w:val="none" w:sz="0" w:space="0" w:color="auto"/>
          </w:divBdr>
          <w:divsChild>
            <w:div w:id="22776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20185">
      <w:bodyDiv w:val="1"/>
      <w:marLeft w:val="0"/>
      <w:marRight w:val="0"/>
      <w:marTop w:val="0"/>
      <w:marBottom w:val="0"/>
      <w:divBdr>
        <w:top w:val="none" w:sz="0" w:space="0" w:color="auto"/>
        <w:left w:val="none" w:sz="0" w:space="0" w:color="auto"/>
        <w:bottom w:val="none" w:sz="0" w:space="0" w:color="auto"/>
        <w:right w:val="none" w:sz="0" w:space="0" w:color="auto"/>
      </w:divBdr>
      <w:divsChild>
        <w:div w:id="1499270878">
          <w:marLeft w:val="0"/>
          <w:marRight w:val="0"/>
          <w:marTop w:val="0"/>
          <w:marBottom w:val="0"/>
          <w:divBdr>
            <w:top w:val="none" w:sz="0" w:space="0" w:color="auto"/>
            <w:left w:val="none" w:sz="0" w:space="0" w:color="auto"/>
            <w:bottom w:val="none" w:sz="0" w:space="0" w:color="auto"/>
            <w:right w:val="none" w:sz="0" w:space="0" w:color="auto"/>
          </w:divBdr>
          <w:divsChild>
            <w:div w:id="36256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5350">
      <w:bodyDiv w:val="1"/>
      <w:marLeft w:val="0"/>
      <w:marRight w:val="0"/>
      <w:marTop w:val="0"/>
      <w:marBottom w:val="0"/>
      <w:divBdr>
        <w:top w:val="none" w:sz="0" w:space="0" w:color="auto"/>
        <w:left w:val="none" w:sz="0" w:space="0" w:color="auto"/>
        <w:bottom w:val="none" w:sz="0" w:space="0" w:color="auto"/>
        <w:right w:val="none" w:sz="0" w:space="0" w:color="auto"/>
      </w:divBdr>
      <w:divsChild>
        <w:div w:id="404112398">
          <w:marLeft w:val="0"/>
          <w:marRight w:val="0"/>
          <w:marTop w:val="0"/>
          <w:marBottom w:val="0"/>
          <w:divBdr>
            <w:top w:val="none" w:sz="0" w:space="0" w:color="auto"/>
            <w:left w:val="none" w:sz="0" w:space="0" w:color="auto"/>
            <w:bottom w:val="none" w:sz="0" w:space="0" w:color="auto"/>
            <w:right w:val="none" w:sz="0" w:space="0" w:color="auto"/>
          </w:divBdr>
          <w:divsChild>
            <w:div w:id="5134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50183">
      <w:bodyDiv w:val="1"/>
      <w:marLeft w:val="0"/>
      <w:marRight w:val="0"/>
      <w:marTop w:val="0"/>
      <w:marBottom w:val="0"/>
      <w:divBdr>
        <w:top w:val="none" w:sz="0" w:space="0" w:color="auto"/>
        <w:left w:val="none" w:sz="0" w:space="0" w:color="auto"/>
        <w:bottom w:val="none" w:sz="0" w:space="0" w:color="auto"/>
        <w:right w:val="none" w:sz="0" w:space="0" w:color="auto"/>
      </w:divBdr>
      <w:divsChild>
        <w:div w:id="1674642255">
          <w:marLeft w:val="0"/>
          <w:marRight w:val="0"/>
          <w:marTop w:val="0"/>
          <w:marBottom w:val="0"/>
          <w:divBdr>
            <w:top w:val="none" w:sz="0" w:space="0" w:color="auto"/>
            <w:left w:val="none" w:sz="0" w:space="0" w:color="auto"/>
            <w:bottom w:val="none" w:sz="0" w:space="0" w:color="auto"/>
            <w:right w:val="none" w:sz="0" w:space="0" w:color="auto"/>
          </w:divBdr>
          <w:divsChild>
            <w:div w:id="11398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74705">
      <w:bodyDiv w:val="1"/>
      <w:marLeft w:val="0"/>
      <w:marRight w:val="0"/>
      <w:marTop w:val="0"/>
      <w:marBottom w:val="0"/>
      <w:divBdr>
        <w:top w:val="none" w:sz="0" w:space="0" w:color="auto"/>
        <w:left w:val="none" w:sz="0" w:space="0" w:color="auto"/>
        <w:bottom w:val="none" w:sz="0" w:space="0" w:color="auto"/>
        <w:right w:val="none" w:sz="0" w:space="0" w:color="auto"/>
      </w:divBdr>
      <w:divsChild>
        <w:div w:id="1618946637">
          <w:marLeft w:val="0"/>
          <w:marRight w:val="0"/>
          <w:marTop w:val="0"/>
          <w:marBottom w:val="0"/>
          <w:divBdr>
            <w:top w:val="none" w:sz="0" w:space="0" w:color="auto"/>
            <w:left w:val="none" w:sz="0" w:space="0" w:color="auto"/>
            <w:bottom w:val="none" w:sz="0" w:space="0" w:color="auto"/>
            <w:right w:val="none" w:sz="0" w:space="0" w:color="auto"/>
          </w:divBdr>
          <w:divsChild>
            <w:div w:id="124079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02910">
      <w:bodyDiv w:val="1"/>
      <w:marLeft w:val="0"/>
      <w:marRight w:val="0"/>
      <w:marTop w:val="0"/>
      <w:marBottom w:val="0"/>
      <w:divBdr>
        <w:top w:val="none" w:sz="0" w:space="0" w:color="auto"/>
        <w:left w:val="none" w:sz="0" w:space="0" w:color="auto"/>
        <w:bottom w:val="none" w:sz="0" w:space="0" w:color="auto"/>
        <w:right w:val="none" w:sz="0" w:space="0" w:color="auto"/>
      </w:divBdr>
      <w:divsChild>
        <w:div w:id="1567646796">
          <w:marLeft w:val="0"/>
          <w:marRight w:val="0"/>
          <w:marTop w:val="0"/>
          <w:marBottom w:val="0"/>
          <w:divBdr>
            <w:top w:val="none" w:sz="0" w:space="0" w:color="auto"/>
            <w:left w:val="none" w:sz="0" w:space="0" w:color="auto"/>
            <w:bottom w:val="none" w:sz="0" w:space="0" w:color="auto"/>
            <w:right w:val="none" w:sz="0" w:space="0" w:color="auto"/>
          </w:divBdr>
          <w:divsChild>
            <w:div w:id="12212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41759">
      <w:bodyDiv w:val="1"/>
      <w:marLeft w:val="0"/>
      <w:marRight w:val="0"/>
      <w:marTop w:val="0"/>
      <w:marBottom w:val="0"/>
      <w:divBdr>
        <w:top w:val="none" w:sz="0" w:space="0" w:color="auto"/>
        <w:left w:val="none" w:sz="0" w:space="0" w:color="auto"/>
        <w:bottom w:val="none" w:sz="0" w:space="0" w:color="auto"/>
        <w:right w:val="none" w:sz="0" w:space="0" w:color="auto"/>
      </w:divBdr>
      <w:divsChild>
        <w:div w:id="1982464403">
          <w:marLeft w:val="0"/>
          <w:marRight w:val="0"/>
          <w:marTop w:val="0"/>
          <w:marBottom w:val="0"/>
          <w:divBdr>
            <w:top w:val="none" w:sz="0" w:space="0" w:color="auto"/>
            <w:left w:val="none" w:sz="0" w:space="0" w:color="auto"/>
            <w:bottom w:val="none" w:sz="0" w:space="0" w:color="auto"/>
            <w:right w:val="none" w:sz="0" w:space="0" w:color="auto"/>
          </w:divBdr>
          <w:divsChild>
            <w:div w:id="3505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82358">
      <w:bodyDiv w:val="1"/>
      <w:marLeft w:val="0"/>
      <w:marRight w:val="0"/>
      <w:marTop w:val="0"/>
      <w:marBottom w:val="0"/>
      <w:divBdr>
        <w:top w:val="none" w:sz="0" w:space="0" w:color="auto"/>
        <w:left w:val="none" w:sz="0" w:space="0" w:color="auto"/>
        <w:bottom w:val="none" w:sz="0" w:space="0" w:color="auto"/>
        <w:right w:val="none" w:sz="0" w:space="0" w:color="auto"/>
      </w:divBdr>
      <w:divsChild>
        <w:div w:id="1340160240">
          <w:marLeft w:val="0"/>
          <w:marRight w:val="0"/>
          <w:marTop w:val="0"/>
          <w:marBottom w:val="0"/>
          <w:divBdr>
            <w:top w:val="none" w:sz="0" w:space="0" w:color="auto"/>
            <w:left w:val="none" w:sz="0" w:space="0" w:color="auto"/>
            <w:bottom w:val="none" w:sz="0" w:space="0" w:color="auto"/>
            <w:right w:val="none" w:sz="0" w:space="0" w:color="auto"/>
          </w:divBdr>
          <w:divsChild>
            <w:div w:id="15459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375">
      <w:bodyDiv w:val="1"/>
      <w:marLeft w:val="0"/>
      <w:marRight w:val="0"/>
      <w:marTop w:val="0"/>
      <w:marBottom w:val="0"/>
      <w:divBdr>
        <w:top w:val="none" w:sz="0" w:space="0" w:color="auto"/>
        <w:left w:val="none" w:sz="0" w:space="0" w:color="auto"/>
        <w:bottom w:val="none" w:sz="0" w:space="0" w:color="auto"/>
        <w:right w:val="none" w:sz="0" w:space="0" w:color="auto"/>
      </w:divBdr>
      <w:divsChild>
        <w:div w:id="1617911073">
          <w:marLeft w:val="0"/>
          <w:marRight w:val="0"/>
          <w:marTop w:val="0"/>
          <w:marBottom w:val="0"/>
          <w:divBdr>
            <w:top w:val="none" w:sz="0" w:space="0" w:color="auto"/>
            <w:left w:val="none" w:sz="0" w:space="0" w:color="auto"/>
            <w:bottom w:val="none" w:sz="0" w:space="0" w:color="auto"/>
            <w:right w:val="none" w:sz="0" w:space="0" w:color="auto"/>
          </w:divBdr>
          <w:divsChild>
            <w:div w:id="63367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65855">
      <w:bodyDiv w:val="1"/>
      <w:marLeft w:val="0"/>
      <w:marRight w:val="0"/>
      <w:marTop w:val="0"/>
      <w:marBottom w:val="0"/>
      <w:divBdr>
        <w:top w:val="none" w:sz="0" w:space="0" w:color="auto"/>
        <w:left w:val="none" w:sz="0" w:space="0" w:color="auto"/>
        <w:bottom w:val="none" w:sz="0" w:space="0" w:color="auto"/>
        <w:right w:val="none" w:sz="0" w:space="0" w:color="auto"/>
      </w:divBdr>
      <w:divsChild>
        <w:div w:id="232282605">
          <w:marLeft w:val="0"/>
          <w:marRight w:val="0"/>
          <w:marTop w:val="0"/>
          <w:marBottom w:val="0"/>
          <w:divBdr>
            <w:top w:val="none" w:sz="0" w:space="0" w:color="auto"/>
            <w:left w:val="none" w:sz="0" w:space="0" w:color="auto"/>
            <w:bottom w:val="none" w:sz="0" w:space="0" w:color="auto"/>
            <w:right w:val="none" w:sz="0" w:space="0" w:color="auto"/>
          </w:divBdr>
          <w:divsChild>
            <w:div w:id="14979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7300">
      <w:bodyDiv w:val="1"/>
      <w:marLeft w:val="0"/>
      <w:marRight w:val="0"/>
      <w:marTop w:val="0"/>
      <w:marBottom w:val="0"/>
      <w:divBdr>
        <w:top w:val="none" w:sz="0" w:space="0" w:color="auto"/>
        <w:left w:val="none" w:sz="0" w:space="0" w:color="auto"/>
        <w:bottom w:val="none" w:sz="0" w:space="0" w:color="auto"/>
        <w:right w:val="none" w:sz="0" w:space="0" w:color="auto"/>
      </w:divBdr>
      <w:divsChild>
        <w:div w:id="1439642067">
          <w:marLeft w:val="0"/>
          <w:marRight w:val="0"/>
          <w:marTop w:val="0"/>
          <w:marBottom w:val="0"/>
          <w:divBdr>
            <w:top w:val="none" w:sz="0" w:space="0" w:color="auto"/>
            <w:left w:val="none" w:sz="0" w:space="0" w:color="auto"/>
            <w:bottom w:val="none" w:sz="0" w:space="0" w:color="auto"/>
            <w:right w:val="none" w:sz="0" w:space="0" w:color="auto"/>
          </w:divBdr>
          <w:divsChild>
            <w:div w:id="19510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38426">
      <w:bodyDiv w:val="1"/>
      <w:marLeft w:val="0"/>
      <w:marRight w:val="0"/>
      <w:marTop w:val="0"/>
      <w:marBottom w:val="0"/>
      <w:divBdr>
        <w:top w:val="none" w:sz="0" w:space="0" w:color="auto"/>
        <w:left w:val="none" w:sz="0" w:space="0" w:color="auto"/>
        <w:bottom w:val="none" w:sz="0" w:space="0" w:color="auto"/>
        <w:right w:val="none" w:sz="0" w:space="0" w:color="auto"/>
      </w:divBdr>
      <w:divsChild>
        <w:div w:id="902134322">
          <w:marLeft w:val="0"/>
          <w:marRight w:val="0"/>
          <w:marTop w:val="0"/>
          <w:marBottom w:val="0"/>
          <w:divBdr>
            <w:top w:val="none" w:sz="0" w:space="0" w:color="auto"/>
            <w:left w:val="none" w:sz="0" w:space="0" w:color="auto"/>
            <w:bottom w:val="none" w:sz="0" w:space="0" w:color="auto"/>
            <w:right w:val="none" w:sz="0" w:space="0" w:color="auto"/>
          </w:divBdr>
          <w:divsChild>
            <w:div w:id="165695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84280">
      <w:bodyDiv w:val="1"/>
      <w:marLeft w:val="0"/>
      <w:marRight w:val="0"/>
      <w:marTop w:val="0"/>
      <w:marBottom w:val="0"/>
      <w:divBdr>
        <w:top w:val="none" w:sz="0" w:space="0" w:color="auto"/>
        <w:left w:val="none" w:sz="0" w:space="0" w:color="auto"/>
        <w:bottom w:val="none" w:sz="0" w:space="0" w:color="auto"/>
        <w:right w:val="none" w:sz="0" w:space="0" w:color="auto"/>
      </w:divBdr>
      <w:divsChild>
        <w:div w:id="1332568197">
          <w:marLeft w:val="0"/>
          <w:marRight w:val="0"/>
          <w:marTop w:val="0"/>
          <w:marBottom w:val="0"/>
          <w:divBdr>
            <w:top w:val="none" w:sz="0" w:space="0" w:color="auto"/>
            <w:left w:val="none" w:sz="0" w:space="0" w:color="auto"/>
            <w:bottom w:val="none" w:sz="0" w:space="0" w:color="auto"/>
            <w:right w:val="none" w:sz="0" w:space="0" w:color="auto"/>
          </w:divBdr>
          <w:divsChild>
            <w:div w:id="153854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2907">
      <w:bodyDiv w:val="1"/>
      <w:marLeft w:val="0"/>
      <w:marRight w:val="0"/>
      <w:marTop w:val="0"/>
      <w:marBottom w:val="0"/>
      <w:divBdr>
        <w:top w:val="none" w:sz="0" w:space="0" w:color="auto"/>
        <w:left w:val="none" w:sz="0" w:space="0" w:color="auto"/>
        <w:bottom w:val="none" w:sz="0" w:space="0" w:color="auto"/>
        <w:right w:val="none" w:sz="0" w:space="0" w:color="auto"/>
      </w:divBdr>
      <w:divsChild>
        <w:div w:id="1396009714">
          <w:marLeft w:val="0"/>
          <w:marRight w:val="0"/>
          <w:marTop w:val="0"/>
          <w:marBottom w:val="0"/>
          <w:divBdr>
            <w:top w:val="none" w:sz="0" w:space="0" w:color="auto"/>
            <w:left w:val="none" w:sz="0" w:space="0" w:color="auto"/>
            <w:bottom w:val="none" w:sz="0" w:space="0" w:color="auto"/>
            <w:right w:val="none" w:sz="0" w:space="0" w:color="auto"/>
          </w:divBdr>
          <w:divsChild>
            <w:div w:id="61467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5035">
      <w:bodyDiv w:val="1"/>
      <w:marLeft w:val="0"/>
      <w:marRight w:val="0"/>
      <w:marTop w:val="0"/>
      <w:marBottom w:val="0"/>
      <w:divBdr>
        <w:top w:val="none" w:sz="0" w:space="0" w:color="auto"/>
        <w:left w:val="none" w:sz="0" w:space="0" w:color="auto"/>
        <w:bottom w:val="none" w:sz="0" w:space="0" w:color="auto"/>
        <w:right w:val="none" w:sz="0" w:space="0" w:color="auto"/>
      </w:divBdr>
      <w:divsChild>
        <w:div w:id="1809930806">
          <w:marLeft w:val="0"/>
          <w:marRight w:val="0"/>
          <w:marTop w:val="0"/>
          <w:marBottom w:val="0"/>
          <w:divBdr>
            <w:top w:val="none" w:sz="0" w:space="0" w:color="auto"/>
            <w:left w:val="none" w:sz="0" w:space="0" w:color="auto"/>
            <w:bottom w:val="none" w:sz="0" w:space="0" w:color="auto"/>
            <w:right w:val="none" w:sz="0" w:space="0" w:color="auto"/>
          </w:divBdr>
          <w:divsChild>
            <w:div w:id="58210442">
              <w:marLeft w:val="0"/>
              <w:marRight w:val="0"/>
              <w:marTop w:val="0"/>
              <w:marBottom w:val="0"/>
              <w:divBdr>
                <w:top w:val="none" w:sz="0" w:space="0" w:color="auto"/>
                <w:left w:val="none" w:sz="0" w:space="0" w:color="auto"/>
                <w:bottom w:val="none" w:sz="0" w:space="0" w:color="auto"/>
                <w:right w:val="none" w:sz="0" w:space="0" w:color="auto"/>
              </w:divBdr>
            </w:div>
            <w:div w:id="121923023">
              <w:marLeft w:val="0"/>
              <w:marRight w:val="0"/>
              <w:marTop w:val="0"/>
              <w:marBottom w:val="0"/>
              <w:divBdr>
                <w:top w:val="none" w:sz="0" w:space="0" w:color="auto"/>
                <w:left w:val="none" w:sz="0" w:space="0" w:color="auto"/>
                <w:bottom w:val="none" w:sz="0" w:space="0" w:color="auto"/>
                <w:right w:val="none" w:sz="0" w:space="0" w:color="auto"/>
              </w:divBdr>
            </w:div>
            <w:div w:id="288317620">
              <w:marLeft w:val="0"/>
              <w:marRight w:val="0"/>
              <w:marTop w:val="0"/>
              <w:marBottom w:val="0"/>
              <w:divBdr>
                <w:top w:val="none" w:sz="0" w:space="0" w:color="auto"/>
                <w:left w:val="none" w:sz="0" w:space="0" w:color="auto"/>
                <w:bottom w:val="none" w:sz="0" w:space="0" w:color="auto"/>
                <w:right w:val="none" w:sz="0" w:space="0" w:color="auto"/>
              </w:divBdr>
            </w:div>
            <w:div w:id="393895927">
              <w:marLeft w:val="0"/>
              <w:marRight w:val="0"/>
              <w:marTop w:val="0"/>
              <w:marBottom w:val="0"/>
              <w:divBdr>
                <w:top w:val="none" w:sz="0" w:space="0" w:color="auto"/>
                <w:left w:val="none" w:sz="0" w:space="0" w:color="auto"/>
                <w:bottom w:val="none" w:sz="0" w:space="0" w:color="auto"/>
                <w:right w:val="none" w:sz="0" w:space="0" w:color="auto"/>
              </w:divBdr>
            </w:div>
            <w:div w:id="603077103">
              <w:marLeft w:val="0"/>
              <w:marRight w:val="0"/>
              <w:marTop w:val="0"/>
              <w:marBottom w:val="0"/>
              <w:divBdr>
                <w:top w:val="none" w:sz="0" w:space="0" w:color="auto"/>
                <w:left w:val="none" w:sz="0" w:space="0" w:color="auto"/>
                <w:bottom w:val="none" w:sz="0" w:space="0" w:color="auto"/>
                <w:right w:val="none" w:sz="0" w:space="0" w:color="auto"/>
              </w:divBdr>
            </w:div>
            <w:div w:id="803623528">
              <w:marLeft w:val="0"/>
              <w:marRight w:val="0"/>
              <w:marTop w:val="0"/>
              <w:marBottom w:val="0"/>
              <w:divBdr>
                <w:top w:val="none" w:sz="0" w:space="0" w:color="auto"/>
                <w:left w:val="none" w:sz="0" w:space="0" w:color="auto"/>
                <w:bottom w:val="none" w:sz="0" w:space="0" w:color="auto"/>
                <w:right w:val="none" w:sz="0" w:space="0" w:color="auto"/>
              </w:divBdr>
            </w:div>
            <w:div w:id="858198618">
              <w:marLeft w:val="0"/>
              <w:marRight w:val="0"/>
              <w:marTop w:val="0"/>
              <w:marBottom w:val="0"/>
              <w:divBdr>
                <w:top w:val="none" w:sz="0" w:space="0" w:color="auto"/>
                <w:left w:val="none" w:sz="0" w:space="0" w:color="auto"/>
                <w:bottom w:val="none" w:sz="0" w:space="0" w:color="auto"/>
                <w:right w:val="none" w:sz="0" w:space="0" w:color="auto"/>
              </w:divBdr>
            </w:div>
            <w:div w:id="192140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3416">
      <w:bodyDiv w:val="1"/>
      <w:marLeft w:val="0"/>
      <w:marRight w:val="0"/>
      <w:marTop w:val="0"/>
      <w:marBottom w:val="0"/>
      <w:divBdr>
        <w:top w:val="none" w:sz="0" w:space="0" w:color="auto"/>
        <w:left w:val="none" w:sz="0" w:space="0" w:color="auto"/>
        <w:bottom w:val="none" w:sz="0" w:space="0" w:color="auto"/>
        <w:right w:val="none" w:sz="0" w:space="0" w:color="auto"/>
      </w:divBdr>
      <w:divsChild>
        <w:div w:id="2141535222">
          <w:marLeft w:val="0"/>
          <w:marRight w:val="0"/>
          <w:marTop w:val="0"/>
          <w:marBottom w:val="0"/>
          <w:divBdr>
            <w:top w:val="none" w:sz="0" w:space="0" w:color="auto"/>
            <w:left w:val="none" w:sz="0" w:space="0" w:color="auto"/>
            <w:bottom w:val="none" w:sz="0" w:space="0" w:color="auto"/>
            <w:right w:val="none" w:sz="0" w:space="0" w:color="auto"/>
          </w:divBdr>
          <w:divsChild>
            <w:div w:id="3622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81662">
      <w:bodyDiv w:val="1"/>
      <w:marLeft w:val="0"/>
      <w:marRight w:val="0"/>
      <w:marTop w:val="0"/>
      <w:marBottom w:val="0"/>
      <w:divBdr>
        <w:top w:val="none" w:sz="0" w:space="0" w:color="auto"/>
        <w:left w:val="none" w:sz="0" w:space="0" w:color="auto"/>
        <w:bottom w:val="none" w:sz="0" w:space="0" w:color="auto"/>
        <w:right w:val="none" w:sz="0" w:space="0" w:color="auto"/>
      </w:divBdr>
      <w:divsChild>
        <w:div w:id="1182475616">
          <w:marLeft w:val="0"/>
          <w:marRight w:val="0"/>
          <w:marTop w:val="0"/>
          <w:marBottom w:val="0"/>
          <w:divBdr>
            <w:top w:val="none" w:sz="0" w:space="0" w:color="auto"/>
            <w:left w:val="none" w:sz="0" w:space="0" w:color="auto"/>
            <w:bottom w:val="none" w:sz="0" w:space="0" w:color="auto"/>
            <w:right w:val="none" w:sz="0" w:space="0" w:color="auto"/>
          </w:divBdr>
          <w:divsChild>
            <w:div w:id="83317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67653">
      <w:bodyDiv w:val="1"/>
      <w:marLeft w:val="0"/>
      <w:marRight w:val="0"/>
      <w:marTop w:val="0"/>
      <w:marBottom w:val="0"/>
      <w:divBdr>
        <w:top w:val="none" w:sz="0" w:space="0" w:color="auto"/>
        <w:left w:val="none" w:sz="0" w:space="0" w:color="auto"/>
        <w:bottom w:val="none" w:sz="0" w:space="0" w:color="auto"/>
        <w:right w:val="none" w:sz="0" w:space="0" w:color="auto"/>
      </w:divBdr>
      <w:divsChild>
        <w:div w:id="465855385">
          <w:marLeft w:val="0"/>
          <w:marRight w:val="0"/>
          <w:marTop w:val="0"/>
          <w:marBottom w:val="0"/>
          <w:divBdr>
            <w:top w:val="none" w:sz="0" w:space="0" w:color="auto"/>
            <w:left w:val="none" w:sz="0" w:space="0" w:color="auto"/>
            <w:bottom w:val="none" w:sz="0" w:space="0" w:color="auto"/>
            <w:right w:val="none" w:sz="0" w:space="0" w:color="auto"/>
          </w:divBdr>
          <w:divsChild>
            <w:div w:id="201792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7562">
      <w:bodyDiv w:val="1"/>
      <w:marLeft w:val="0"/>
      <w:marRight w:val="0"/>
      <w:marTop w:val="0"/>
      <w:marBottom w:val="0"/>
      <w:divBdr>
        <w:top w:val="none" w:sz="0" w:space="0" w:color="auto"/>
        <w:left w:val="none" w:sz="0" w:space="0" w:color="auto"/>
        <w:bottom w:val="none" w:sz="0" w:space="0" w:color="auto"/>
        <w:right w:val="none" w:sz="0" w:space="0" w:color="auto"/>
      </w:divBdr>
      <w:divsChild>
        <w:div w:id="647131384">
          <w:marLeft w:val="0"/>
          <w:marRight w:val="0"/>
          <w:marTop w:val="0"/>
          <w:marBottom w:val="0"/>
          <w:divBdr>
            <w:top w:val="none" w:sz="0" w:space="0" w:color="auto"/>
            <w:left w:val="none" w:sz="0" w:space="0" w:color="auto"/>
            <w:bottom w:val="none" w:sz="0" w:space="0" w:color="auto"/>
            <w:right w:val="none" w:sz="0" w:space="0" w:color="auto"/>
          </w:divBdr>
          <w:divsChild>
            <w:div w:id="33530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15749">
      <w:bodyDiv w:val="1"/>
      <w:marLeft w:val="0"/>
      <w:marRight w:val="0"/>
      <w:marTop w:val="0"/>
      <w:marBottom w:val="0"/>
      <w:divBdr>
        <w:top w:val="none" w:sz="0" w:space="0" w:color="auto"/>
        <w:left w:val="none" w:sz="0" w:space="0" w:color="auto"/>
        <w:bottom w:val="none" w:sz="0" w:space="0" w:color="auto"/>
        <w:right w:val="none" w:sz="0" w:space="0" w:color="auto"/>
      </w:divBdr>
      <w:divsChild>
        <w:div w:id="185599817">
          <w:marLeft w:val="0"/>
          <w:marRight w:val="0"/>
          <w:marTop w:val="0"/>
          <w:marBottom w:val="0"/>
          <w:divBdr>
            <w:top w:val="none" w:sz="0" w:space="0" w:color="auto"/>
            <w:left w:val="none" w:sz="0" w:space="0" w:color="auto"/>
            <w:bottom w:val="none" w:sz="0" w:space="0" w:color="auto"/>
            <w:right w:val="none" w:sz="0" w:space="0" w:color="auto"/>
          </w:divBdr>
          <w:divsChild>
            <w:div w:id="197258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3925">
      <w:bodyDiv w:val="1"/>
      <w:marLeft w:val="0"/>
      <w:marRight w:val="0"/>
      <w:marTop w:val="0"/>
      <w:marBottom w:val="0"/>
      <w:divBdr>
        <w:top w:val="none" w:sz="0" w:space="0" w:color="auto"/>
        <w:left w:val="none" w:sz="0" w:space="0" w:color="auto"/>
        <w:bottom w:val="none" w:sz="0" w:space="0" w:color="auto"/>
        <w:right w:val="none" w:sz="0" w:space="0" w:color="auto"/>
      </w:divBdr>
      <w:divsChild>
        <w:div w:id="1088114500">
          <w:marLeft w:val="0"/>
          <w:marRight w:val="0"/>
          <w:marTop w:val="0"/>
          <w:marBottom w:val="0"/>
          <w:divBdr>
            <w:top w:val="none" w:sz="0" w:space="0" w:color="auto"/>
            <w:left w:val="none" w:sz="0" w:space="0" w:color="auto"/>
            <w:bottom w:val="none" w:sz="0" w:space="0" w:color="auto"/>
            <w:right w:val="none" w:sz="0" w:space="0" w:color="auto"/>
          </w:divBdr>
          <w:divsChild>
            <w:div w:id="16984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7220">
      <w:bodyDiv w:val="1"/>
      <w:marLeft w:val="0"/>
      <w:marRight w:val="0"/>
      <w:marTop w:val="0"/>
      <w:marBottom w:val="0"/>
      <w:divBdr>
        <w:top w:val="none" w:sz="0" w:space="0" w:color="auto"/>
        <w:left w:val="none" w:sz="0" w:space="0" w:color="auto"/>
        <w:bottom w:val="none" w:sz="0" w:space="0" w:color="auto"/>
        <w:right w:val="none" w:sz="0" w:space="0" w:color="auto"/>
      </w:divBdr>
      <w:divsChild>
        <w:div w:id="2823396">
          <w:marLeft w:val="0"/>
          <w:marRight w:val="0"/>
          <w:marTop w:val="0"/>
          <w:marBottom w:val="0"/>
          <w:divBdr>
            <w:top w:val="none" w:sz="0" w:space="0" w:color="auto"/>
            <w:left w:val="none" w:sz="0" w:space="0" w:color="auto"/>
            <w:bottom w:val="none" w:sz="0" w:space="0" w:color="auto"/>
            <w:right w:val="none" w:sz="0" w:space="0" w:color="auto"/>
          </w:divBdr>
          <w:divsChild>
            <w:div w:id="83252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33996">
      <w:bodyDiv w:val="1"/>
      <w:marLeft w:val="0"/>
      <w:marRight w:val="0"/>
      <w:marTop w:val="0"/>
      <w:marBottom w:val="0"/>
      <w:divBdr>
        <w:top w:val="none" w:sz="0" w:space="0" w:color="auto"/>
        <w:left w:val="none" w:sz="0" w:space="0" w:color="auto"/>
        <w:bottom w:val="none" w:sz="0" w:space="0" w:color="auto"/>
        <w:right w:val="none" w:sz="0" w:space="0" w:color="auto"/>
      </w:divBdr>
      <w:divsChild>
        <w:div w:id="869103394">
          <w:marLeft w:val="0"/>
          <w:marRight w:val="0"/>
          <w:marTop w:val="0"/>
          <w:marBottom w:val="0"/>
          <w:divBdr>
            <w:top w:val="none" w:sz="0" w:space="0" w:color="auto"/>
            <w:left w:val="none" w:sz="0" w:space="0" w:color="auto"/>
            <w:bottom w:val="none" w:sz="0" w:space="0" w:color="auto"/>
            <w:right w:val="none" w:sz="0" w:space="0" w:color="auto"/>
          </w:divBdr>
          <w:divsChild>
            <w:div w:id="922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70618">
      <w:bodyDiv w:val="1"/>
      <w:marLeft w:val="0"/>
      <w:marRight w:val="0"/>
      <w:marTop w:val="0"/>
      <w:marBottom w:val="0"/>
      <w:divBdr>
        <w:top w:val="none" w:sz="0" w:space="0" w:color="auto"/>
        <w:left w:val="none" w:sz="0" w:space="0" w:color="auto"/>
        <w:bottom w:val="none" w:sz="0" w:space="0" w:color="auto"/>
        <w:right w:val="none" w:sz="0" w:space="0" w:color="auto"/>
      </w:divBdr>
      <w:divsChild>
        <w:div w:id="1822383591">
          <w:marLeft w:val="0"/>
          <w:marRight w:val="0"/>
          <w:marTop w:val="0"/>
          <w:marBottom w:val="0"/>
          <w:divBdr>
            <w:top w:val="none" w:sz="0" w:space="0" w:color="auto"/>
            <w:left w:val="none" w:sz="0" w:space="0" w:color="auto"/>
            <w:bottom w:val="none" w:sz="0" w:space="0" w:color="auto"/>
            <w:right w:val="none" w:sz="0" w:space="0" w:color="auto"/>
          </w:divBdr>
          <w:divsChild>
            <w:div w:id="36818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14626">
      <w:bodyDiv w:val="1"/>
      <w:marLeft w:val="0"/>
      <w:marRight w:val="0"/>
      <w:marTop w:val="0"/>
      <w:marBottom w:val="0"/>
      <w:divBdr>
        <w:top w:val="none" w:sz="0" w:space="0" w:color="auto"/>
        <w:left w:val="none" w:sz="0" w:space="0" w:color="auto"/>
        <w:bottom w:val="none" w:sz="0" w:space="0" w:color="auto"/>
        <w:right w:val="none" w:sz="0" w:space="0" w:color="auto"/>
      </w:divBdr>
      <w:divsChild>
        <w:div w:id="1658922410">
          <w:marLeft w:val="0"/>
          <w:marRight w:val="0"/>
          <w:marTop w:val="0"/>
          <w:marBottom w:val="0"/>
          <w:divBdr>
            <w:top w:val="none" w:sz="0" w:space="0" w:color="auto"/>
            <w:left w:val="none" w:sz="0" w:space="0" w:color="auto"/>
            <w:bottom w:val="none" w:sz="0" w:space="0" w:color="auto"/>
            <w:right w:val="none" w:sz="0" w:space="0" w:color="auto"/>
          </w:divBdr>
          <w:divsChild>
            <w:div w:id="3196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6812">
      <w:bodyDiv w:val="1"/>
      <w:marLeft w:val="0"/>
      <w:marRight w:val="0"/>
      <w:marTop w:val="0"/>
      <w:marBottom w:val="0"/>
      <w:divBdr>
        <w:top w:val="none" w:sz="0" w:space="0" w:color="auto"/>
        <w:left w:val="none" w:sz="0" w:space="0" w:color="auto"/>
        <w:bottom w:val="none" w:sz="0" w:space="0" w:color="auto"/>
        <w:right w:val="none" w:sz="0" w:space="0" w:color="auto"/>
      </w:divBdr>
      <w:divsChild>
        <w:div w:id="1732777061">
          <w:marLeft w:val="0"/>
          <w:marRight w:val="0"/>
          <w:marTop w:val="0"/>
          <w:marBottom w:val="0"/>
          <w:divBdr>
            <w:top w:val="none" w:sz="0" w:space="0" w:color="auto"/>
            <w:left w:val="none" w:sz="0" w:space="0" w:color="auto"/>
            <w:bottom w:val="none" w:sz="0" w:space="0" w:color="auto"/>
            <w:right w:val="none" w:sz="0" w:space="0" w:color="auto"/>
          </w:divBdr>
          <w:divsChild>
            <w:div w:id="249044219">
              <w:marLeft w:val="0"/>
              <w:marRight w:val="0"/>
              <w:marTop w:val="0"/>
              <w:marBottom w:val="0"/>
              <w:divBdr>
                <w:top w:val="none" w:sz="0" w:space="0" w:color="auto"/>
                <w:left w:val="none" w:sz="0" w:space="0" w:color="auto"/>
                <w:bottom w:val="none" w:sz="0" w:space="0" w:color="auto"/>
                <w:right w:val="none" w:sz="0" w:space="0" w:color="auto"/>
              </w:divBdr>
            </w:div>
            <w:div w:id="387843483">
              <w:marLeft w:val="0"/>
              <w:marRight w:val="0"/>
              <w:marTop w:val="0"/>
              <w:marBottom w:val="0"/>
              <w:divBdr>
                <w:top w:val="none" w:sz="0" w:space="0" w:color="auto"/>
                <w:left w:val="none" w:sz="0" w:space="0" w:color="auto"/>
                <w:bottom w:val="none" w:sz="0" w:space="0" w:color="auto"/>
                <w:right w:val="none" w:sz="0" w:space="0" w:color="auto"/>
              </w:divBdr>
            </w:div>
            <w:div w:id="663822083">
              <w:marLeft w:val="0"/>
              <w:marRight w:val="0"/>
              <w:marTop w:val="0"/>
              <w:marBottom w:val="0"/>
              <w:divBdr>
                <w:top w:val="none" w:sz="0" w:space="0" w:color="auto"/>
                <w:left w:val="none" w:sz="0" w:space="0" w:color="auto"/>
                <w:bottom w:val="none" w:sz="0" w:space="0" w:color="auto"/>
                <w:right w:val="none" w:sz="0" w:space="0" w:color="auto"/>
              </w:divBdr>
            </w:div>
            <w:div w:id="1308390377">
              <w:marLeft w:val="0"/>
              <w:marRight w:val="0"/>
              <w:marTop w:val="0"/>
              <w:marBottom w:val="0"/>
              <w:divBdr>
                <w:top w:val="none" w:sz="0" w:space="0" w:color="auto"/>
                <w:left w:val="none" w:sz="0" w:space="0" w:color="auto"/>
                <w:bottom w:val="none" w:sz="0" w:space="0" w:color="auto"/>
                <w:right w:val="none" w:sz="0" w:space="0" w:color="auto"/>
              </w:divBdr>
            </w:div>
            <w:div w:id="1338119535">
              <w:marLeft w:val="0"/>
              <w:marRight w:val="0"/>
              <w:marTop w:val="0"/>
              <w:marBottom w:val="0"/>
              <w:divBdr>
                <w:top w:val="none" w:sz="0" w:space="0" w:color="auto"/>
                <w:left w:val="none" w:sz="0" w:space="0" w:color="auto"/>
                <w:bottom w:val="none" w:sz="0" w:space="0" w:color="auto"/>
                <w:right w:val="none" w:sz="0" w:space="0" w:color="auto"/>
              </w:divBdr>
            </w:div>
            <w:div w:id="1358114973">
              <w:marLeft w:val="0"/>
              <w:marRight w:val="0"/>
              <w:marTop w:val="0"/>
              <w:marBottom w:val="0"/>
              <w:divBdr>
                <w:top w:val="none" w:sz="0" w:space="0" w:color="auto"/>
                <w:left w:val="none" w:sz="0" w:space="0" w:color="auto"/>
                <w:bottom w:val="none" w:sz="0" w:space="0" w:color="auto"/>
                <w:right w:val="none" w:sz="0" w:space="0" w:color="auto"/>
              </w:divBdr>
            </w:div>
            <w:div w:id="1994216791">
              <w:marLeft w:val="0"/>
              <w:marRight w:val="0"/>
              <w:marTop w:val="0"/>
              <w:marBottom w:val="0"/>
              <w:divBdr>
                <w:top w:val="none" w:sz="0" w:space="0" w:color="auto"/>
                <w:left w:val="none" w:sz="0" w:space="0" w:color="auto"/>
                <w:bottom w:val="none" w:sz="0" w:space="0" w:color="auto"/>
                <w:right w:val="none" w:sz="0" w:space="0" w:color="auto"/>
              </w:divBdr>
            </w:div>
            <w:div w:id="20316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ti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t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6DCC9C-E499-421F-A030-5951CB6BD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4202</Words>
  <Characters>23956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qzh</cp:lastModifiedBy>
  <cp:revision>2</cp:revision>
  <dcterms:created xsi:type="dcterms:W3CDTF">2021-09-14T00:53:00Z</dcterms:created>
  <dcterms:modified xsi:type="dcterms:W3CDTF">2021-09-14T00:53:00Z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Text=Euclid_x000d_
Function=Euclid_x000d_
Variable=Euclid,I_x000d_
LCGreek=Euclid Symbol,I_x000d_
UCGreek=Euclid Symbol_x000d_
Symbol=Euclid Symbol_x000d_
Vector=Euclid,B_x000d_
Number=Euclid_x000d_
User1=Courier New_x000d_
User2=Times New Roman_x000d_
MTExtra=Euclid Extra_x000d_
_x000d_
[Sizes]_x000d_
Full=10 pt_x000d_
Script=</vt:lpwstr>
  </property>
  <property fmtid="{D5CDD505-2E9C-101B-9397-08002B2CF9AE}" pid="3" name="MTPreferences 1">
    <vt:lpwstr>70 %_x000d_
ScriptScript=50 %_x000d_
Symbol=150 %_x000d_
SubSymbol=100 %_x000d_
User1=75 %_x000d_
User2=150 %_x000d_
SmallLargeIncr=1 pt_x000d_
_x000d_
[Spacing]_x000d_
LineSpacing=150 %_x000d_
MatrixRowSpacing=150 %_x000d_
MatrixColSpacing=100 %_x000d_
SuperscriptHeight=40 %_x000d_
SubscriptDepth=20 %_x000d_
SubSupGap=8 %_x000d_
LimHeight=40 </vt:lpwstr>
  </property>
  <property fmtid="{D5CDD505-2E9C-101B-9397-08002B2CF9AE}" pid="4" name="MTPreferences 2">
    <vt:lpwstr>%_x000d_
LimDepth=90 %_x000d_
LimLineSpacing=100 %_x000d_
NumerHeight=35 %_x000d_
DenomDepth=90 %_x000d_
FractBarOver=5 %_x000d_
FractBarThick=5 %_x000d_
SubFractBarThick=2.5 %_x000d_
FractGap=8 %_x000d_
FenceOver=0 %_x000d_
OperSpacing=120 %_x000d_
NonOperSpacing=100 %_x000d_
CharWidth=0 %_x000d_
MinGap=8 %_x000d_
VertRadGap=10 %_x000d_
Horiz</vt:lpwstr>
  </property>
  <property fmtid="{D5CDD505-2E9C-101B-9397-08002B2CF9AE}" pid="5" name="MTPreferences 3">
    <vt:lpwstr>RadGap=15 %_x000d_
RadWidth=100 %_x000d_
EmbellGap=12.5 %_x000d_
PrimeHeight=45 %_x000d_
BoxStrokeThick=5 %_x000d_
StikeThruThick=5 %_x000d_
MatrixLineThick=5 %_x000d_
RadStrokeThick=5 %_x000d_
HorizFenceGap=20 %_x000d_
_x000d_
</vt:lpwstr>
  </property>
  <property fmtid="{D5CDD505-2E9C-101B-9397-08002B2CF9AE}" pid="6" name="MTPreferenceSource">
    <vt:lpwstr>TeX Look.eqp</vt:lpwstr>
  </property>
  <property fmtid="{D5CDD505-2E9C-101B-9397-08002B2CF9AE}" pid="7" name="MTWinEqns">
    <vt:bool>true</vt:bool>
  </property>
</Properties>
</file>